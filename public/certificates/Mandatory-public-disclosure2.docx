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540B" w14:textId="77777777" w:rsidR="00B21BFD" w:rsidRPr="00F92C44" w:rsidRDefault="00DA3955">
      <w:pPr>
        <w:pStyle w:val="Title"/>
        <w:spacing w:before="0"/>
        <w:rPr>
          <w:rFonts w:ascii="Times New Roman" w:hAnsi="Times New Roman" w:cs="Times New Roman"/>
          <w:sz w:val="22"/>
          <w:rPrChange w:id="0" w:author="Admin" w:date="2023-07-10T21:16:00Z">
            <w:rPr/>
          </w:rPrChange>
        </w:rPr>
        <w:pPrChange w:id="1" w:author="Admin" w:date="2023-07-10T21:16:00Z">
          <w:pPr>
            <w:pStyle w:val="Title"/>
          </w:pPr>
        </w:pPrChange>
      </w:pPr>
      <w:r w:rsidRPr="00F92C44">
        <w:rPr>
          <w:rFonts w:ascii="Times New Roman" w:hAnsi="Times New Roman" w:cs="Times New Roman"/>
          <w:sz w:val="22"/>
          <w:rPrChange w:id="2" w:author="Admin" w:date="2023-07-10T21:16:00Z">
            <w:rPr/>
          </w:rPrChange>
        </w:rPr>
        <w:t>APPENDIX</w:t>
      </w:r>
      <w:r w:rsidRPr="00F92C44">
        <w:rPr>
          <w:rFonts w:ascii="Times New Roman" w:hAnsi="Times New Roman" w:cs="Times New Roman"/>
          <w:spacing w:val="1"/>
          <w:sz w:val="22"/>
          <w:rPrChange w:id="3" w:author="Admin" w:date="2023-07-10T21:16:00Z">
            <w:rPr>
              <w:spacing w:val="1"/>
            </w:rPr>
          </w:rPrChange>
        </w:rPr>
        <w:t xml:space="preserve"> </w:t>
      </w:r>
      <w:r w:rsidRPr="00F92C44">
        <w:rPr>
          <w:rFonts w:ascii="Times New Roman" w:hAnsi="Times New Roman" w:cs="Times New Roman"/>
          <w:sz w:val="22"/>
          <w:rPrChange w:id="4" w:author="Admin" w:date="2023-07-10T21:16:00Z">
            <w:rPr/>
          </w:rPrChange>
        </w:rPr>
        <w:t>-</w:t>
      </w:r>
      <w:r w:rsidRPr="00F92C44">
        <w:rPr>
          <w:rFonts w:ascii="Times New Roman" w:hAnsi="Times New Roman" w:cs="Times New Roman"/>
          <w:spacing w:val="-1"/>
          <w:sz w:val="22"/>
          <w:rPrChange w:id="5" w:author="Admin" w:date="2023-07-10T21:16:00Z">
            <w:rPr>
              <w:spacing w:val="-1"/>
            </w:rPr>
          </w:rPrChange>
        </w:rPr>
        <w:t xml:space="preserve"> </w:t>
      </w:r>
      <w:r w:rsidRPr="00F92C44">
        <w:rPr>
          <w:rFonts w:ascii="Times New Roman" w:hAnsi="Times New Roman" w:cs="Times New Roman"/>
          <w:sz w:val="22"/>
          <w:rPrChange w:id="6" w:author="Admin" w:date="2023-07-10T21:16:00Z">
            <w:rPr/>
          </w:rPrChange>
        </w:rPr>
        <w:t>IX</w:t>
      </w:r>
    </w:p>
    <w:p w14:paraId="0163F681" w14:textId="77777777" w:rsidR="00B21BFD" w:rsidRPr="00F92C44" w:rsidRDefault="00B21BFD">
      <w:pPr>
        <w:pStyle w:val="BodyText"/>
        <w:rPr>
          <w:rFonts w:ascii="Times New Roman" w:hAnsi="Times New Roman" w:cs="Times New Roman"/>
          <w:b/>
          <w:sz w:val="14"/>
          <w:rPrChange w:id="7" w:author="Admin" w:date="2023-07-10T21:15:00Z">
            <w:rPr>
              <w:rFonts w:ascii="Arial"/>
              <w:b/>
              <w:sz w:val="13"/>
            </w:rPr>
          </w:rPrChange>
        </w:rPr>
        <w:pPrChange w:id="8" w:author="Admin" w:date="2023-07-10T21:16:00Z">
          <w:pPr>
            <w:pStyle w:val="BodyText"/>
            <w:spacing w:before="1"/>
          </w:pPr>
        </w:pPrChange>
      </w:pPr>
    </w:p>
    <w:p w14:paraId="72F4516E" w14:textId="77777777" w:rsidR="00B21BFD" w:rsidRDefault="00DA3955">
      <w:pPr>
        <w:ind w:right="80"/>
        <w:jc w:val="center"/>
        <w:rPr>
          <w:ins w:id="9" w:author="Admin" w:date="2023-07-10T21:16:00Z"/>
          <w:rFonts w:ascii="Times New Roman" w:hAnsi="Times New Roman" w:cs="Times New Roman"/>
          <w:b/>
          <w:sz w:val="36"/>
        </w:rPr>
        <w:pPrChange w:id="10" w:author="Admin" w:date="2023-07-10T21:16:00Z">
          <w:pPr>
            <w:spacing w:before="93"/>
            <w:ind w:left="3372" w:right="3373"/>
            <w:jc w:val="center"/>
          </w:pPr>
        </w:pPrChange>
      </w:pPr>
      <w:r w:rsidRPr="00F92C44">
        <w:rPr>
          <w:rFonts w:ascii="Times New Roman" w:hAnsi="Times New Roman" w:cs="Times New Roman"/>
          <w:b/>
          <w:sz w:val="36"/>
          <w:rPrChange w:id="11" w:author="Admin" w:date="2023-07-10T21:15:00Z">
            <w:rPr>
              <w:rFonts w:ascii="Arial"/>
              <w:b/>
            </w:rPr>
          </w:rPrChange>
        </w:rPr>
        <w:t>Mandatory</w:t>
      </w:r>
      <w:r w:rsidRPr="00F92C44">
        <w:rPr>
          <w:rFonts w:ascii="Times New Roman" w:hAnsi="Times New Roman" w:cs="Times New Roman"/>
          <w:b/>
          <w:spacing w:val="-4"/>
          <w:sz w:val="36"/>
          <w:rPrChange w:id="12" w:author="Admin" w:date="2023-07-10T21:15:00Z">
            <w:rPr>
              <w:rFonts w:ascii="Arial"/>
              <w:b/>
              <w:spacing w:val="-4"/>
            </w:rPr>
          </w:rPrChange>
        </w:rPr>
        <w:t xml:space="preserve"> </w:t>
      </w:r>
      <w:r w:rsidRPr="00F92C44">
        <w:rPr>
          <w:rFonts w:ascii="Times New Roman" w:hAnsi="Times New Roman" w:cs="Times New Roman"/>
          <w:b/>
          <w:sz w:val="36"/>
          <w:rPrChange w:id="13" w:author="Admin" w:date="2023-07-10T21:15:00Z">
            <w:rPr>
              <w:rFonts w:ascii="Arial"/>
              <w:b/>
            </w:rPr>
          </w:rPrChange>
        </w:rPr>
        <w:t>Public</w:t>
      </w:r>
      <w:r w:rsidRPr="00F92C44">
        <w:rPr>
          <w:rFonts w:ascii="Times New Roman" w:hAnsi="Times New Roman" w:cs="Times New Roman"/>
          <w:b/>
          <w:spacing w:val="-1"/>
          <w:sz w:val="36"/>
          <w:rPrChange w:id="14" w:author="Admin" w:date="2023-07-10T21:15:00Z">
            <w:rPr>
              <w:rFonts w:ascii="Arial"/>
              <w:b/>
              <w:spacing w:val="-1"/>
            </w:rPr>
          </w:rPrChange>
        </w:rPr>
        <w:t xml:space="preserve"> </w:t>
      </w:r>
      <w:r w:rsidRPr="00F92C44">
        <w:rPr>
          <w:rFonts w:ascii="Times New Roman" w:hAnsi="Times New Roman" w:cs="Times New Roman"/>
          <w:b/>
          <w:sz w:val="36"/>
          <w:rPrChange w:id="15" w:author="Admin" w:date="2023-07-10T21:15:00Z">
            <w:rPr>
              <w:rFonts w:ascii="Arial"/>
              <w:b/>
            </w:rPr>
          </w:rPrChange>
        </w:rPr>
        <w:t>Disclosure</w:t>
      </w:r>
    </w:p>
    <w:p w14:paraId="21E4ED5D" w14:textId="77777777" w:rsidR="00F92C44" w:rsidRPr="00F92C44" w:rsidRDefault="00F92C44">
      <w:pPr>
        <w:spacing w:before="93"/>
        <w:ind w:right="80"/>
        <w:jc w:val="center"/>
        <w:rPr>
          <w:rFonts w:ascii="Times New Roman" w:hAnsi="Times New Roman" w:cs="Times New Roman"/>
          <w:b/>
          <w:sz w:val="16"/>
          <w:rPrChange w:id="16" w:author="Admin" w:date="2023-07-10T21:16:00Z">
            <w:rPr>
              <w:rFonts w:ascii="Arial"/>
              <w:b/>
            </w:rPr>
          </w:rPrChange>
        </w:rPr>
        <w:pPrChange w:id="17" w:author="Admin" w:date="2023-07-10T21:15:00Z">
          <w:pPr>
            <w:spacing w:before="93"/>
            <w:ind w:left="3372" w:right="3373"/>
            <w:jc w:val="center"/>
          </w:pPr>
        </w:pPrChange>
      </w:pPr>
    </w:p>
    <w:p w14:paraId="6672C64D" w14:textId="77777777" w:rsidR="00B21BFD" w:rsidRPr="00F92C44" w:rsidRDefault="00B21BFD">
      <w:pPr>
        <w:pStyle w:val="BodyText"/>
        <w:spacing w:before="4"/>
        <w:rPr>
          <w:rFonts w:ascii="Times New Roman" w:hAnsi="Times New Roman" w:cs="Times New Roman"/>
          <w:b/>
          <w:sz w:val="22"/>
          <w:rPrChange w:id="18" w:author="Admin" w:date="2023-07-10T21:15:00Z">
            <w:rPr>
              <w:rFonts w:ascii="Arial"/>
              <w:b/>
            </w:rPr>
          </w:rPrChange>
        </w:rPr>
      </w:pPr>
    </w:p>
    <w:p w14:paraId="5C2E56AE" w14:textId="77777777" w:rsidR="00B21BFD" w:rsidRPr="00F92C44" w:rsidRDefault="00DA3955">
      <w:pPr>
        <w:tabs>
          <w:tab w:val="left" w:pos="940"/>
        </w:tabs>
        <w:ind w:left="220"/>
        <w:rPr>
          <w:rFonts w:ascii="Times New Roman" w:hAnsi="Times New Roman" w:cs="Times New Roman"/>
          <w:b/>
          <w:rPrChange w:id="19" w:author="Admin" w:date="2023-07-10T21:15:00Z">
            <w:rPr>
              <w:rFonts w:ascii="Arial"/>
              <w:b/>
              <w:sz w:val="20"/>
            </w:rPr>
          </w:rPrChange>
        </w:rPr>
      </w:pPr>
      <w:r w:rsidRPr="00F92C44">
        <w:rPr>
          <w:rFonts w:ascii="Times New Roman" w:hAnsi="Times New Roman" w:cs="Times New Roman"/>
          <w:rPrChange w:id="20" w:author="Admin" w:date="2023-07-10T21:15:00Z">
            <w:rPr>
              <w:sz w:val="20"/>
            </w:rPr>
          </w:rPrChange>
        </w:rPr>
        <w:t>A:</w:t>
      </w:r>
      <w:r w:rsidRPr="00F92C44">
        <w:rPr>
          <w:rFonts w:ascii="Times New Roman" w:hAnsi="Times New Roman" w:cs="Times New Roman"/>
          <w:rPrChange w:id="21" w:author="Admin" w:date="2023-07-10T21:15:00Z">
            <w:rPr>
              <w:sz w:val="20"/>
            </w:rPr>
          </w:rPrChange>
        </w:rPr>
        <w:tab/>
      </w:r>
      <w:r w:rsidRPr="00F92C44">
        <w:rPr>
          <w:rFonts w:ascii="Times New Roman" w:hAnsi="Times New Roman" w:cs="Times New Roman"/>
          <w:b/>
          <w:u w:val="thick"/>
          <w:rPrChange w:id="22" w:author="Admin" w:date="2023-07-10T21:15:00Z">
            <w:rPr>
              <w:rFonts w:ascii="Arial"/>
              <w:b/>
              <w:sz w:val="20"/>
              <w:u w:val="thick"/>
            </w:rPr>
          </w:rPrChange>
        </w:rPr>
        <w:t>GENERAL</w:t>
      </w:r>
      <w:r w:rsidRPr="00F92C44">
        <w:rPr>
          <w:rFonts w:ascii="Times New Roman" w:hAnsi="Times New Roman" w:cs="Times New Roman"/>
          <w:b/>
          <w:spacing w:val="-3"/>
          <w:u w:val="thick"/>
          <w:rPrChange w:id="23" w:author="Admin" w:date="2023-07-10T21:15:00Z">
            <w:rPr>
              <w:rFonts w:ascii="Arial"/>
              <w:b/>
              <w:spacing w:val="-3"/>
              <w:sz w:val="20"/>
              <w:u w:val="thick"/>
            </w:rPr>
          </w:rPrChange>
        </w:rPr>
        <w:t xml:space="preserve"> </w:t>
      </w:r>
      <w:r w:rsidRPr="00F92C44">
        <w:rPr>
          <w:rFonts w:ascii="Times New Roman" w:hAnsi="Times New Roman" w:cs="Times New Roman"/>
          <w:b/>
          <w:u w:val="thick"/>
          <w:rPrChange w:id="24" w:author="Admin" w:date="2023-07-10T21:15:00Z">
            <w:rPr>
              <w:rFonts w:ascii="Arial"/>
              <w:b/>
              <w:sz w:val="20"/>
              <w:u w:val="thick"/>
            </w:rPr>
          </w:rPrChange>
        </w:rPr>
        <w:t>INFORMATION:</w:t>
      </w:r>
    </w:p>
    <w:p w14:paraId="78C041D3" w14:textId="77777777" w:rsidR="00B21BFD" w:rsidRDefault="00B21BFD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2900"/>
        <w:gridCol w:w="5886"/>
      </w:tblGrid>
      <w:tr w:rsidR="00B21BFD" w14:paraId="62365A45" w14:textId="77777777">
        <w:trPr>
          <w:trHeight w:val="460"/>
        </w:trPr>
        <w:tc>
          <w:tcPr>
            <w:tcW w:w="792" w:type="dxa"/>
            <w:shd w:val="clear" w:color="auto" w:fill="CCC0D9"/>
          </w:tcPr>
          <w:p w14:paraId="02AA3C15" w14:textId="77777777" w:rsidR="00B21BFD" w:rsidRDefault="00DA3955">
            <w:pPr>
              <w:pStyle w:val="TableParagraph"/>
              <w:spacing w:line="230" w:lineRule="exact"/>
              <w:ind w:left="218" w:right="188" w:firstLine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2900" w:type="dxa"/>
            <w:shd w:val="clear" w:color="auto" w:fill="CCC0D9"/>
          </w:tcPr>
          <w:p w14:paraId="57CFB1FE" w14:textId="77777777" w:rsidR="00B21BFD" w:rsidRDefault="00DA3955">
            <w:pPr>
              <w:pStyle w:val="TableParagraph"/>
              <w:spacing w:before="114"/>
              <w:ind w:left="7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INFORMATION</w:t>
            </w:r>
          </w:p>
        </w:tc>
        <w:tc>
          <w:tcPr>
            <w:tcW w:w="5886" w:type="dxa"/>
            <w:shd w:val="clear" w:color="auto" w:fill="CCC0D9"/>
          </w:tcPr>
          <w:p w14:paraId="55EC383D" w14:textId="77777777" w:rsidR="00B21BFD" w:rsidRDefault="00DA3955">
            <w:pPr>
              <w:pStyle w:val="TableParagraph"/>
              <w:spacing w:before="114"/>
              <w:ind w:left="2492" w:right="24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B21BFD" w14:paraId="651A78BB" w14:textId="77777777" w:rsidTr="00750E38">
        <w:trPr>
          <w:trHeight w:val="313"/>
        </w:trPr>
        <w:tc>
          <w:tcPr>
            <w:tcW w:w="792" w:type="dxa"/>
          </w:tcPr>
          <w:p w14:paraId="5A31E84D" w14:textId="77777777" w:rsidR="00B21BFD" w:rsidRDefault="00DA3955" w:rsidP="00750E38">
            <w:pPr>
              <w:pStyle w:val="TableParagraph"/>
              <w:spacing w:before="120" w:after="120" w:line="210" w:lineRule="exact"/>
              <w:ind w:left="3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00" w:type="dxa"/>
          </w:tcPr>
          <w:p w14:paraId="47A9A6A4" w14:textId="77777777" w:rsidR="00B21BFD" w:rsidRDefault="00DA3955" w:rsidP="00750E38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5886" w:type="dxa"/>
          </w:tcPr>
          <w:p w14:paraId="526AC528" w14:textId="77777777" w:rsidR="00B21BFD" w:rsidRPr="00750E38" w:rsidRDefault="00750E38">
            <w:pPr>
              <w:pStyle w:val="TableParagraph"/>
              <w:tabs>
                <w:tab w:val="left" w:pos="885"/>
                <w:tab w:val="center" w:pos="2938"/>
              </w:tabs>
              <w:spacing w:before="120" w:after="120" w:line="210" w:lineRule="exact"/>
              <w:rPr>
                <w:sz w:val="20"/>
              </w:rPr>
              <w:pPrChange w:id="25" w:author="Admin" w:date="2023-07-10T21:10:00Z">
                <w:pPr>
                  <w:pStyle w:val="TableParagraph"/>
                  <w:spacing w:before="120" w:after="120" w:line="210" w:lineRule="exact"/>
                </w:pPr>
              </w:pPrChange>
            </w:pPr>
            <w:ins w:id="26" w:author="Admin" w:date="2023-07-10T21:10:00Z">
              <w:r>
                <w:rPr>
                  <w:sz w:val="26"/>
                </w:rPr>
                <w:tab/>
              </w:r>
              <w:r>
                <w:rPr>
                  <w:sz w:val="26"/>
                </w:rPr>
                <w:tab/>
              </w:r>
            </w:ins>
            <w:r w:rsidRPr="00750E38">
              <w:rPr>
                <w:sz w:val="26"/>
                <w:rPrChange w:id="27" w:author="Admin" w:date="2023-07-10T21:09:00Z">
                  <w:rPr>
                    <w:sz w:val="20"/>
                  </w:rPr>
                </w:rPrChange>
              </w:rPr>
              <w:t>P</w:t>
            </w:r>
            <w:ins w:id="28" w:author="Admin" w:date="2023-07-10T21:09:00Z">
              <w:r>
                <w:rPr>
                  <w:sz w:val="26"/>
                </w:rPr>
                <w:t>.</w:t>
              </w:r>
            </w:ins>
            <w:r w:rsidRPr="00750E38">
              <w:rPr>
                <w:sz w:val="26"/>
                <w:rPrChange w:id="29" w:author="Admin" w:date="2023-07-10T21:09:00Z">
                  <w:rPr>
                    <w:sz w:val="20"/>
                  </w:rPr>
                </w:rPrChange>
              </w:rPr>
              <w:t>S</w:t>
            </w:r>
            <w:ins w:id="30" w:author="Admin" w:date="2023-07-10T21:09:00Z">
              <w:r>
                <w:rPr>
                  <w:sz w:val="26"/>
                </w:rPr>
                <w:t>.</w:t>
              </w:r>
            </w:ins>
            <w:r w:rsidRPr="00750E38">
              <w:rPr>
                <w:sz w:val="26"/>
                <w:rPrChange w:id="31" w:author="Admin" w:date="2023-07-10T21:09:00Z">
                  <w:rPr>
                    <w:sz w:val="20"/>
                  </w:rPr>
                </w:rPrChange>
              </w:rPr>
              <w:t xml:space="preserve"> Public </w:t>
            </w:r>
            <w:r w:rsidRPr="00750E38">
              <w:rPr>
                <w:spacing w:val="-2"/>
                <w:sz w:val="26"/>
                <w:rPrChange w:id="32" w:author="Admin" w:date="2023-07-10T21:09:00Z">
                  <w:rPr>
                    <w:spacing w:val="-2"/>
                    <w:sz w:val="20"/>
                  </w:rPr>
                </w:rPrChange>
              </w:rPr>
              <w:t xml:space="preserve"> </w:t>
            </w:r>
            <w:r w:rsidRPr="00750E38">
              <w:rPr>
                <w:sz w:val="26"/>
                <w:rPrChange w:id="33" w:author="Admin" w:date="2023-07-10T21:09:00Z">
                  <w:rPr>
                    <w:sz w:val="20"/>
                  </w:rPr>
                </w:rPrChange>
              </w:rPr>
              <w:t xml:space="preserve">School, </w:t>
            </w:r>
            <w:proofErr w:type="spellStart"/>
            <w:r w:rsidRPr="00750E38">
              <w:rPr>
                <w:sz w:val="26"/>
                <w:rPrChange w:id="34" w:author="Admin" w:date="2023-07-10T21:09:00Z">
                  <w:rPr>
                    <w:sz w:val="20"/>
                  </w:rPr>
                </w:rPrChange>
              </w:rPr>
              <w:t>Bhurri</w:t>
            </w:r>
            <w:proofErr w:type="spellEnd"/>
            <w:r w:rsidRPr="00750E38">
              <w:rPr>
                <w:sz w:val="26"/>
                <w:rPrChange w:id="35" w:author="Admin" w:date="2023-07-10T21:09:00Z">
                  <w:rPr>
                    <w:sz w:val="20"/>
                  </w:rPr>
                </w:rPrChange>
              </w:rPr>
              <w:t>, Sonipat</w:t>
            </w:r>
          </w:p>
        </w:tc>
      </w:tr>
      <w:tr w:rsidR="00B21BFD" w14:paraId="13A9B9A6" w14:textId="77777777">
        <w:trPr>
          <w:trHeight w:val="460"/>
        </w:trPr>
        <w:tc>
          <w:tcPr>
            <w:tcW w:w="792" w:type="dxa"/>
          </w:tcPr>
          <w:p w14:paraId="439678AC" w14:textId="77777777" w:rsidR="00B21BFD" w:rsidRDefault="00DA3955" w:rsidP="00750E38">
            <w:pPr>
              <w:pStyle w:val="TableParagraph"/>
              <w:spacing w:before="120" w:after="120" w:line="229" w:lineRule="exact"/>
              <w:ind w:left="3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00" w:type="dxa"/>
          </w:tcPr>
          <w:p w14:paraId="7EA0370C" w14:textId="77777777" w:rsidR="00B21BFD" w:rsidRDefault="00DA3955" w:rsidP="00750E38">
            <w:pPr>
              <w:pStyle w:val="TableParagraph"/>
              <w:spacing w:before="120" w:after="120" w:line="230" w:lineRule="exact"/>
              <w:ind w:left="107" w:right="90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AFFILIATION </w:t>
            </w:r>
            <w:r>
              <w:rPr>
                <w:sz w:val="20"/>
              </w:rPr>
              <w:t>NO.(IF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APPLICABLE)</w:t>
            </w:r>
          </w:p>
        </w:tc>
        <w:tc>
          <w:tcPr>
            <w:tcW w:w="5886" w:type="dxa"/>
          </w:tcPr>
          <w:p w14:paraId="636CBC05" w14:textId="77777777" w:rsidR="00750E38" w:rsidRDefault="00750E38">
            <w:pPr>
              <w:pStyle w:val="TableParagraph"/>
              <w:rPr>
                <w:rFonts w:ascii="Times New Roman"/>
                <w:sz w:val="20"/>
              </w:rPr>
            </w:pPr>
          </w:p>
          <w:p w14:paraId="5D7604F9" w14:textId="77777777" w:rsidR="00B21BFD" w:rsidRDefault="00750E38">
            <w:pPr>
              <w:pStyle w:val="TableParagraph"/>
              <w:jc w:val="center"/>
              <w:rPr>
                <w:rFonts w:ascii="Times New Roman"/>
                <w:sz w:val="20"/>
              </w:rPr>
              <w:pPrChange w:id="36" w:author="Admin" w:date="2023-07-10T21:09:00Z">
                <w:pPr>
                  <w:pStyle w:val="TableParagraph"/>
                </w:pPr>
              </w:pPrChange>
            </w:pPr>
            <w:r w:rsidRPr="00750E38">
              <w:rPr>
                <w:rFonts w:ascii="Times New Roman"/>
                <w:sz w:val="30"/>
                <w:rPrChange w:id="37" w:author="Admin" w:date="2023-07-10T21:09:00Z">
                  <w:rPr>
                    <w:rFonts w:ascii="Times New Roman"/>
                    <w:sz w:val="20"/>
                  </w:rPr>
                </w:rPrChange>
              </w:rPr>
              <w:t>531470</w:t>
            </w:r>
          </w:p>
        </w:tc>
      </w:tr>
      <w:tr w:rsidR="00B21BFD" w14:paraId="6F57F02B" w14:textId="77777777">
        <w:trPr>
          <w:trHeight w:val="460"/>
        </w:trPr>
        <w:tc>
          <w:tcPr>
            <w:tcW w:w="792" w:type="dxa"/>
          </w:tcPr>
          <w:p w14:paraId="7143CC13" w14:textId="77777777" w:rsidR="00B21BFD" w:rsidRDefault="00DA3955" w:rsidP="00750E38">
            <w:pPr>
              <w:pStyle w:val="TableParagraph"/>
              <w:spacing w:before="120" w:after="120" w:line="229" w:lineRule="exact"/>
              <w:ind w:left="3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00" w:type="dxa"/>
          </w:tcPr>
          <w:p w14:paraId="50F8ECA3" w14:textId="77777777" w:rsidR="00B21BFD" w:rsidRDefault="00DA3955" w:rsidP="00750E38">
            <w:pPr>
              <w:pStyle w:val="TableParagraph"/>
              <w:spacing w:before="120" w:after="120" w:line="230" w:lineRule="exact"/>
              <w:ind w:left="107" w:right="1003"/>
              <w:rPr>
                <w:sz w:val="20"/>
              </w:rPr>
            </w:pPr>
            <w:r>
              <w:rPr>
                <w:sz w:val="20"/>
              </w:rPr>
              <w:t>SCHOOL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APPLICABLE)</w:t>
            </w:r>
          </w:p>
        </w:tc>
        <w:tc>
          <w:tcPr>
            <w:tcW w:w="5886" w:type="dxa"/>
          </w:tcPr>
          <w:p w14:paraId="789B0D3E" w14:textId="77777777" w:rsidR="00B21BFD" w:rsidRDefault="00750E38">
            <w:pPr>
              <w:pStyle w:val="TableParagraph"/>
              <w:spacing w:before="120"/>
              <w:jc w:val="center"/>
              <w:rPr>
                <w:rFonts w:ascii="Times New Roman"/>
                <w:sz w:val="20"/>
              </w:rPr>
              <w:pPrChange w:id="38" w:author="Admin" w:date="2023-07-10T21:10:00Z">
                <w:pPr>
                  <w:pStyle w:val="TableParagraph"/>
                </w:pPr>
              </w:pPrChange>
            </w:pPr>
            <w:ins w:id="39" w:author="Admin" w:date="2023-07-10T21:09:00Z">
              <w:r w:rsidRPr="00750E38">
                <w:rPr>
                  <w:rFonts w:ascii="Times New Roman"/>
                  <w:sz w:val="30"/>
                  <w:rPrChange w:id="40" w:author="Admin" w:date="2023-07-10T21:10:00Z">
                    <w:rPr>
                      <w:rFonts w:ascii="Times New Roman"/>
                      <w:sz w:val="20"/>
                    </w:rPr>
                  </w:rPrChange>
                </w:rPr>
                <w:t>41448</w:t>
              </w:r>
            </w:ins>
          </w:p>
        </w:tc>
      </w:tr>
      <w:tr w:rsidR="00B21BFD" w14:paraId="67D2A689" w14:textId="77777777">
        <w:trPr>
          <w:trHeight w:val="458"/>
        </w:trPr>
        <w:tc>
          <w:tcPr>
            <w:tcW w:w="792" w:type="dxa"/>
          </w:tcPr>
          <w:p w14:paraId="1BA58A26" w14:textId="77777777" w:rsidR="00B21BFD" w:rsidRDefault="00DA3955" w:rsidP="00750E38">
            <w:pPr>
              <w:pStyle w:val="TableParagraph"/>
              <w:spacing w:before="120" w:after="120" w:line="229" w:lineRule="exact"/>
              <w:ind w:left="3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00" w:type="dxa"/>
          </w:tcPr>
          <w:p w14:paraId="38B19644" w14:textId="77777777" w:rsidR="00B21BFD" w:rsidRDefault="00DA3955" w:rsidP="00750E38">
            <w:pPr>
              <w:pStyle w:val="TableParagraph"/>
              <w:spacing w:before="120" w:after="120" w:line="228" w:lineRule="exact"/>
              <w:ind w:left="107" w:right="654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5886" w:type="dxa"/>
          </w:tcPr>
          <w:p w14:paraId="0FDE8CF7" w14:textId="77777777" w:rsidR="00B21BFD" w:rsidRDefault="00750E38">
            <w:pPr>
              <w:pStyle w:val="TableParagraph"/>
              <w:jc w:val="center"/>
              <w:rPr>
                <w:rFonts w:ascii="Times New Roman"/>
                <w:sz w:val="20"/>
              </w:rPr>
              <w:pPrChange w:id="41" w:author="Admin" w:date="2023-07-10T21:12:00Z">
                <w:pPr>
                  <w:pStyle w:val="TableParagraph"/>
                </w:pPr>
              </w:pPrChange>
            </w:pPr>
            <w:ins w:id="42" w:author="Admin" w:date="2023-07-10T21:10:00Z">
              <w:r w:rsidRPr="001D7E7E">
                <w:rPr>
                  <w:sz w:val="26"/>
                </w:rPr>
                <w:t>P</w:t>
              </w:r>
              <w:r>
                <w:rPr>
                  <w:sz w:val="26"/>
                </w:rPr>
                <w:t>.</w:t>
              </w:r>
              <w:r w:rsidRPr="001D7E7E">
                <w:rPr>
                  <w:sz w:val="26"/>
                </w:rPr>
                <w:t>S</w:t>
              </w:r>
              <w:r>
                <w:rPr>
                  <w:sz w:val="26"/>
                </w:rPr>
                <w:t>.</w:t>
              </w:r>
              <w:r w:rsidRPr="001D7E7E">
                <w:rPr>
                  <w:sz w:val="26"/>
                </w:rPr>
                <w:t xml:space="preserve"> Public </w:t>
              </w:r>
              <w:r w:rsidRPr="001D7E7E">
                <w:rPr>
                  <w:spacing w:val="-2"/>
                  <w:sz w:val="26"/>
                </w:rPr>
                <w:t xml:space="preserve"> </w:t>
              </w:r>
              <w:r w:rsidRPr="001D7E7E">
                <w:rPr>
                  <w:sz w:val="26"/>
                </w:rPr>
                <w:t>School,</w:t>
              </w:r>
              <w:r>
                <w:rPr>
                  <w:sz w:val="26"/>
                </w:rPr>
                <w:t xml:space="preserve"> </w:t>
              </w:r>
            </w:ins>
            <w:proofErr w:type="spellStart"/>
            <w:ins w:id="43" w:author="Admin" w:date="2023-07-10T21:11:00Z">
              <w:r>
                <w:rPr>
                  <w:sz w:val="26"/>
                </w:rPr>
                <w:t>Ganaur</w:t>
              </w:r>
              <w:proofErr w:type="spellEnd"/>
              <w:r>
                <w:rPr>
                  <w:sz w:val="26"/>
                </w:rPr>
                <w:t xml:space="preserve"> Road,</w:t>
              </w:r>
            </w:ins>
            <w:ins w:id="44" w:author="Admin" w:date="2023-07-10T21:10:00Z">
              <w:r w:rsidRPr="001D7E7E">
                <w:rPr>
                  <w:sz w:val="26"/>
                </w:rPr>
                <w:t xml:space="preserve"> </w:t>
              </w:r>
              <w:proofErr w:type="spellStart"/>
              <w:r w:rsidRPr="001D7E7E">
                <w:rPr>
                  <w:sz w:val="26"/>
                </w:rPr>
                <w:t>Bhurri</w:t>
              </w:r>
              <w:proofErr w:type="spellEnd"/>
              <w:r w:rsidRPr="001D7E7E">
                <w:rPr>
                  <w:sz w:val="26"/>
                </w:rPr>
                <w:t>, Sonipat</w:t>
              </w:r>
              <w:r>
                <w:rPr>
                  <w:sz w:val="26"/>
                </w:rPr>
                <w:t>,</w:t>
              </w:r>
            </w:ins>
            <w:ins w:id="45" w:author="Admin" w:date="2023-07-10T21:11:00Z">
              <w:r>
                <w:rPr>
                  <w:sz w:val="26"/>
                </w:rPr>
                <w:t xml:space="preserve"> Haryana, PIN- </w:t>
              </w:r>
            </w:ins>
            <w:ins w:id="46" w:author="Admin" w:date="2023-07-10T21:12:00Z">
              <w:r>
                <w:rPr>
                  <w:sz w:val="26"/>
                </w:rPr>
                <w:t>131001</w:t>
              </w:r>
            </w:ins>
          </w:p>
        </w:tc>
      </w:tr>
      <w:tr w:rsidR="00B21BFD" w14:paraId="197E96EF" w14:textId="77777777">
        <w:trPr>
          <w:trHeight w:val="460"/>
        </w:trPr>
        <w:tc>
          <w:tcPr>
            <w:tcW w:w="792" w:type="dxa"/>
          </w:tcPr>
          <w:p w14:paraId="174BC890" w14:textId="77777777" w:rsidR="00B21BFD" w:rsidRDefault="00DA3955" w:rsidP="00750E38">
            <w:pPr>
              <w:pStyle w:val="TableParagraph"/>
              <w:spacing w:before="120" w:after="120" w:line="229" w:lineRule="exact"/>
              <w:ind w:left="3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900" w:type="dxa"/>
          </w:tcPr>
          <w:p w14:paraId="5159FA47" w14:textId="77777777" w:rsidR="00B21BFD" w:rsidRDefault="00DA3955" w:rsidP="00750E38">
            <w:pPr>
              <w:pStyle w:val="TableParagraph"/>
              <w:spacing w:before="120" w:after="120" w:line="230" w:lineRule="exact"/>
              <w:ind w:left="107" w:right="900"/>
              <w:rPr>
                <w:sz w:val="20"/>
              </w:rPr>
            </w:pPr>
            <w:r>
              <w:rPr>
                <w:sz w:val="20"/>
              </w:rPr>
              <w:t>PRINCIPAL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QUALIFICATION:</w:t>
            </w:r>
          </w:p>
        </w:tc>
        <w:tc>
          <w:tcPr>
            <w:tcW w:w="5886" w:type="dxa"/>
          </w:tcPr>
          <w:p w14:paraId="03E357F4" w14:textId="77777777" w:rsidR="00750E38" w:rsidRDefault="00750E38">
            <w:pPr>
              <w:pStyle w:val="TableParagraph"/>
              <w:jc w:val="center"/>
              <w:rPr>
                <w:ins w:id="47" w:author="Admin" w:date="2023-07-10T21:12:00Z"/>
                <w:sz w:val="26"/>
              </w:rPr>
              <w:pPrChange w:id="48" w:author="Admin" w:date="2023-07-10T21:12:00Z">
                <w:pPr>
                  <w:pStyle w:val="TableParagraph"/>
                </w:pPr>
              </w:pPrChange>
            </w:pPr>
          </w:p>
          <w:p w14:paraId="43B1DD2B" w14:textId="77777777" w:rsidR="00B21BFD" w:rsidRDefault="00750E38">
            <w:pPr>
              <w:pStyle w:val="TableParagraph"/>
              <w:jc w:val="center"/>
              <w:rPr>
                <w:rFonts w:ascii="Times New Roman"/>
                <w:sz w:val="20"/>
              </w:rPr>
              <w:pPrChange w:id="49" w:author="Admin" w:date="2023-07-10T21:12:00Z">
                <w:pPr>
                  <w:pStyle w:val="TableParagraph"/>
                </w:pPr>
              </w:pPrChange>
            </w:pPr>
            <w:ins w:id="50" w:author="Admin" w:date="2023-07-10T21:12:00Z">
              <w:r w:rsidRPr="00750E38">
                <w:rPr>
                  <w:sz w:val="26"/>
                  <w:rPrChange w:id="51" w:author="Admin" w:date="2023-07-10T21:12:00Z">
                    <w:rPr>
                      <w:rFonts w:ascii="Times New Roman"/>
                      <w:sz w:val="20"/>
                    </w:rPr>
                  </w:rPrChange>
                </w:rPr>
                <w:t>Mr. Naveen Kumar</w:t>
              </w:r>
              <w:r>
                <w:rPr>
                  <w:sz w:val="26"/>
                </w:rPr>
                <w:t xml:space="preserve"> (M.A., B.Ed.)</w:t>
              </w:r>
            </w:ins>
          </w:p>
        </w:tc>
      </w:tr>
      <w:tr w:rsidR="00B21BFD" w14:paraId="12E2C037" w14:textId="77777777">
        <w:trPr>
          <w:trHeight w:val="230"/>
        </w:trPr>
        <w:tc>
          <w:tcPr>
            <w:tcW w:w="792" w:type="dxa"/>
          </w:tcPr>
          <w:p w14:paraId="28712046" w14:textId="77777777" w:rsidR="00B21BFD" w:rsidRDefault="00DA3955" w:rsidP="00750E38">
            <w:pPr>
              <w:pStyle w:val="TableParagraph"/>
              <w:spacing w:before="120" w:after="120" w:line="210" w:lineRule="exact"/>
              <w:ind w:left="3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00" w:type="dxa"/>
          </w:tcPr>
          <w:p w14:paraId="16EFE1EB" w14:textId="77777777" w:rsidR="00B21BFD" w:rsidRDefault="00DA3955" w:rsidP="00750E38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SCHOOL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5886" w:type="dxa"/>
          </w:tcPr>
          <w:p w14:paraId="0BBAA89A" w14:textId="77777777" w:rsidR="00B21BFD" w:rsidRDefault="00750E38">
            <w:pPr>
              <w:pStyle w:val="TableParagraph"/>
              <w:tabs>
                <w:tab w:val="left" w:pos="1650"/>
                <w:tab w:val="center" w:pos="2938"/>
              </w:tabs>
              <w:spacing w:before="120" w:after="120"/>
              <w:rPr>
                <w:rFonts w:ascii="Times New Roman"/>
                <w:sz w:val="16"/>
              </w:rPr>
              <w:pPrChange w:id="52" w:author="Admin" w:date="2023-07-10T21:14:00Z">
                <w:pPr>
                  <w:pStyle w:val="TableParagraph"/>
                </w:pPr>
              </w:pPrChange>
            </w:pPr>
            <w:ins w:id="53" w:author="Admin" w:date="2023-07-10T21:14:00Z">
              <w:r>
                <w:rPr>
                  <w:sz w:val="26"/>
                </w:rPr>
                <w:tab/>
              </w:r>
              <w:r>
                <w:rPr>
                  <w:sz w:val="26"/>
                </w:rPr>
                <w:tab/>
              </w:r>
            </w:ins>
            <w:ins w:id="54" w:author="Admin" w:date="2023-07-10T23:56:00Z">
              <w:r w:rsidR="00F2776A">
                <w:rPr>
                  <w:sz w:val="26"/>
                </w:rPr>
                <w:fldChar w:fldCharType="begin"/>
              </w:r>
              <w:r w:rsidR="00F2776A">
                <w:rPr>
                  <w:sz w:val="26"/>
                </w:rPr>
                <w:instrText xml:space="preserve"> HYPERLINK "mailto:</w:instrText>
              </w:r>
            </w:ins>
            <w:ins w:id="55" w:author="Admin" w:date="2023-07-10T21:12:00Z">
              <w:r w:rsidR="00F2776A" w:rsidRPr="00750E38">
                <w:rPr>
                  <w:sz w:val="26"/>
                  <w:rPrChange w:id="56" w:author="Admin" w:date="2023-07-10T21:13:00Z">
                    <w:rPr>
                      <w:rFonts w:ascii="Times New Roman"/>
                      <w:sz w:val="16"/>
                    </w:rPr>
                  </w:rPrChange>
                </w:rPr>
                <w:instrText>psbhuuri@</w:instrText>
              </w:r>
            </w:ins>
            <w:ins w:id="57" w:author="Admin" w:date="2023-07-10T21:13:00Z">
              <w:r w:rsidR="00F2776A" w:rsidRPr="00750E38">
                <w:rPr>
                  <w:sz w:val="26"/>
                  <w:rPrChange w:id="58" w:author="Admin" w:date="2023-07-10T21:13:00Z">
                    <w:rPr>
                      <w:rFonts w:ascii="Times New Roman"/>
                      <w:sz w:val="16"/>
                    </w:rPr>
                  </w:rPrChange>
                </w:rPr>
                <w:instrText>gmail.com</w:instrText>
              </w:r>
            </w:ins>
            <w:ins w:id="59" w:author="Admin" w:date="2023-07-10T23:56:00Z">
              <w:r w:rsidR="00F2776A">
                <w:rPr>
                  <w:sz w:val="26"/>
                </w:rPr>
                <w:instrText xml:space="preserve">" </w:instrText>
              </w:r>
              <w:r w:rsidR="00F2776A">
                <w:rPr>
                  <w:sz w:val="26"/>
                </w:rPr>
                <w:fldChar w:fldCharType="separate"/>
              </w:r>
            </w:ins>
            <w:ins w:id="60" w:author="Admin" w:date="2023-07-10T21:12:00Z">
              <w:r w:rsidR="00F2776A" w:rsidRPr="009D4716">
                <w:rPr>
                  <w:rStyle w:val="Hyperlink"/>
                  <w:sz w:val="26"/>
                  <w:rPrChange w:id="61" w:author="Admin" w:date="2023-07-10T21:13:00Z">
                    <w:rPr>
                      <w:rFonts w:ascii="Times New Roman"/>
                      <w:sz w:val="16"/>
                    </w:rPr>
                  </w:rPrChange>
                </w:rPr>
                <w:t>psbhuuri@</w:t>
              </w:r>
            </w:ins>
            <w:ins w:id="62" w:author="Admin" w:date="2023-07-10T21:13:00Z">
              <w:r w:rsidR="00F2776A" w:rsidRPr="009D4716">
                <w:rPr>
                  <w:rStyle w:val="Hyperlink"/>
                  <w:sz w:val="26"/>
                  <w:rPrChange w:id="63" w:author="Admin" w:date="2023-07-10T21:13:00Z">
                    <w:rPr>
                      <w:rFonts w:ascii="Times New Roman"/>
                      <w:sz w:val="16"/>
                    </w:rPr>
                  </w:rPrChange>
                </w:rPr>
                <w:t>gmail.com</w:t>
              </w:r>
            </w:ins>
            <w:ins w:id="64" w:author="Admin" w:date="2023-07-10T23:56:00Z">
              <w:r w:rsidR="00F2776A">
                <w:rPr>
                  <w:sz w:val="26"/>
                </w:rPr>
                <w:fldChar w:fldCharType="end"/>
              </w:r>
            </w:ins>
          </w:p>
        </w:tc>
      </w:tr>
      <w:tr w:rsidR="00B21BFD" w14:paraId="4EE951F7" w14:textId="77777777">
        <w:trPr>
          <w:trHeight w:val="460"/>
        </w:trPr>
        <w:tc>
          <w:tcPr>
            <w:tcW w:w="792" w:type="dxa"/>
          </w:tcPr>
          <w:p w14:paraId="1FF4AE29" w14:textId="77777777" w:rsidR="00B21BFD" w:rsidRDefault="00DA3955" w:rsidP="00750E38">
            <w:pPr>
              <w:pStyle w:val="TableParagraph"/>
              <w:spacing w:before="120" w:after="120" w:line="229" w:lineRule="exact"/>
              <w:ind w:left="3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900" w:type="dxa"/>
          </w:tcPr>
          <w:p w14:paraId="08CA2CDF" w14:textId="77777777" w:rsidR="00B21BFD" w:rsidRDefault="00DA3955" w:rsidP="00750E38">
            <w:pPr>
              <w:pStyle w:val="TableParagraph"/>
              <w:spacing w:before="120" w:after="120"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CONTACT 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(LANDLINE/MOBILE)</w:t>
            </w:r>
          </w:p>
        </w:tc>
        <w:tc>
          <w:tcPr>
            <w:tcW w:w="5886" w:type="dxa"/>
          </w:tcPr>
          <w:p w14:paraId="4F280F8C" w14:textId="77777777" w:rsidR="00B21BFD" w:rsidRDefault="00750E38">
            <w:pPr>
              <w:pStyle w:val="TableParagraph"/>
              <w:spacing w:before="120"/>
              <w:jc w:val="center"/>
              <w:rPr>
                <w:rFonts w:ascii="Times New Roman"/>
                <w:sz w:val="20"/>
              </w:rPr>
              <w:pPrChange w:id="65" w:author="Admin" w:date="2023-07-10T21:14:00Z">
                <w:pPr>
                  <w:pStyle w:val="TableParagraph"/>
                </w:pPr>
              </w:pPrChange>
            </w:pPr>
            <w:ins w:id="66" w:author="Admin" w:date="2023-07-10T21:13:00Z">
              <w:r w:rsidRPr="00750E38">
                <w:rPr>
                  <w:rFonts w:ascii="Times New Roman"/>
                  <w:sz w:val="30"/>
                  <w:rPrChange w:id="67" w:author="Admin" w:date="2023-07-10T21:14:00Z">
                    <w:rPr>
                      <w:rFonts w:ascii="Times New Roman"/>
                      <w:sz w:val="20"/>
                    </w:rPr>
                  </w:rPrChange>
                </w:rPr>
                <w:t>+91- 9996242451</w:t>
              </w:r>
            </w:ins>
          </w:p>
        </w:tc>
      </w:tr>
    </w:tbl>
    <w:p w14:paraId="67FA3DFB" w14:textId="77777777" w:rsidR="00B21BFD" w:rsidRDefault="00B21BFD">
      <w:pPr>
        <w:pStyle w:val="BodyText"/>
        <w:rPr>
          <w:rFonts w:ascii="Arial"/>
          <w:b/>
          <w:sz w:val="22"/>
        </w:rPr>
      </w:pPr>
    </w:p>
    <w:p w14:paraId="0628AA71" w14:textId="77777777" w:rsidR="00B21BFD" w:rsidRDefault="00B21BFD">
      <w:pPr>
        <w:pStyle w:val="BodyText"/>
        <w:spacing w:before="5"/>
        <w:rPr>
          <w:rFonts w:ascii="Arial"/>
          <w:b/>
          <w:sz w:val="18"/>
        </w:rPr>
      </w:pPr>
    </w:p>
    <w:p w14:paraId="611F65E0" w14:textId="77777777" w:rsidR="00B21BFD" w:rsidRDefault="00DA3955">
      <w:pPr>
        <w:tabs>
          <w:tab w:val="left" w:pos="940"/>
        </w:tabs>
        <w:ind w:left="220"/>
        <w:rPr>
          <w:rFonts w:ascii="Arial"/>
          <w:b/>
          <w:sz w:val="20"/>
        </w:rPr>
      </w:pPr>
      <w:r>
        <w:rPr>
          <w:sz w:val="20"/>
        </w:rPr>
        <w:t>B:</w:t>
      </w:r>
      <w:r>
        <w:rPr>
          <w:sz w:val="20"/>
        </w:rPr>
        <w:tab/>
      </w:r>
      <w:r>
        <w:rPr>
          <w:rFonts w:ascii="Arial"/>
          <w:b/>
          <w:sz w:val="20"/>
          <w:u w:val="thick"/>
        </w:rPr>
        <w:t>DOCUMENTS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AND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INFORMATION:</w:t>
      </w:r>
    </w:p>
    <w:p w14:paraId="0C941E64" w14:textId="77777777" w:rsidR="00B21BFD" w:rsidRDefault="00B21BFD">
      <w:pPr>
        <w:pStyle w:val="BodyText"/>
        <w:spacing w:before="4" w:after="1"/>
        <w:rPr>
          <w:rFonts w:ascii="Arial"/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6858"/>
        <w:gridCol w:w="1988"/>
      </w:tblGrid>
      <w:tr w:rsidR="00B21BFD" w14:paraId="0731DE4E" w14:textId="77777777">
        <w:trPr>
          <w:trHeight w:val="460"/>
        </w:trPr>
        <w:tc>
          <w:tcPr>
            <w:tcW w:w="732" w:type="dxa"/>
            <w:shd w:val="clear" w:color="auto" w:fill="CCC0D9"/>
          </w:tcPr>
          <w:p w14:paraId="295E97E7" w14:textId="77777777" w:rsidR="00B21BFD" w:rsidRDefault="00DA3955">
            <w:pPr>
              <w:pStyle w:val="TableParagraph"/>
              <w:spacing w:before="120" w:after="120" w:line="230" w:lineRule="exact"/>
              <w:ind w:left="187" w:right="159" w:firstLine="50"/>
              <w:rPr>
                <w:rFonts w:ascii="Arial"/>
                <w:b/>
                <w:sz w:val="20"/>
              </w:rPr>
              <w:pPrChange w:id="68" w:author="Admin" w:date="2023-07-10T21:14:00Z">
                <w:pPr>
                  <w:pStyle w:val="TableParagraph"/>
                  <w:spacing w:line="230" w:lineRule="exact"/>
                  <w:ind w:left="187" w:right="159" w:firstLine="50"/>
                </w:pPr>
              </w:pPrChange>
            </w:pPr>
            <w:r>
              <w:rPr>
                <w:rFonts w:ascii="Arial"/>
                <w:b/>
                <w:sz w:val="20"/>
              </w:rPr>
              <w:t>SL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6858" w:type="dxa"/>
            <w:shd w:val="clear" w:color="auto" w:fill="CCC0D9"/>
          </w:tcPr>
          <w:p w14:paraId="2CF64DE3" w14:textId="77777777" w:rsidR="00B21BFD" w:rsidRDefault="00DA3955">
            <w:pPr>
              <w:pStyle w:val="TableParagraph"/>
              <w:spacing w:before="120" w:after="120"/>
              <w:ind w:left="93" w:right="89"/>
              <w:jc w:val="center"/>
              <w:rPr>
                <w:rFonts w:ascii="Arial"/>
                <w:b/>
                <w:sz w:val="20"/>
              </w:rPr>
              <w:pPrChange w:id="69" w:author="Admin" w:date="2023-07-10T21:14:00Z">
                <w:pPr>
                  <w:pStyle w:val="TableParagraph"/>
                  <w:spacing w:before="114"/>
                  <w:ind w:left="93" w:right="89"/>
                  <w:jc w:val="center"/>
                </w:pPr>
              </w:pPrChange>
            </w:pPr>
            <w:r>
              <w:rPr>
                <w:rFonts w:ascii="Arial"/>
                <w:b/>
                <w:sz w:val="20"/>
              </w:rPr>
              <w:t>DOCUMENTS/INFORMATION</w:t>
            </w:r>
          </w:p>
        </w:tc>
        <w:tc>
          <w:tcPr>
            <w:tcW w:w="1988" w:type="dxa"/>
            <w:shd w:val="clear" w:color="auto" w:fill="CCC0D9"/>
          </w:tcPr>
          <w:p w14:paraId="0016D68F" w14:textId="77777777" w:rsidR="00B21BFD" w:rsidRDefault="00DA3955">
            <w:pPr>
              <w:pStyle w:val="TableParagraph"/>
              <w:spacing w:before="120" w:after="120" w:line="230" w:lineRule="exact"/>
              <w:ind w:left="348" w:firstLine="223"/>
              <w:rPr>
                <w:rFonts w:ascii="Arial"/>
                <w:b/>
                <w:sz w:val="20"/>
              </w:rPr>
              <w:pPrChange w:id="70" w:author="Admin" w:date="2023-07-10T21:14:00Z">
                <w:pPr>
                  <w:pStyle w:val="TableParagraph"/>
                  <w:spacing w:line="230" w:lineRule="exact"/>
                  <w:ind w:left="348" w:firstLine="223"/>
                </w:pPr>
              </w:pPrChange>
            </w:pPr>
            <w:r>
              <w:rPr>
                <w:rFonts w:ascii="Arial"/>
                <w:b/>
                <w:sz w:val="20"/>
              </w:rPr>
              <w:t>UPLOAD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DOCUMENTS</w:t>
            </w:r>
          </w:p>
        </w:tc>
      </w:tr>
      <w:tr w:rsidR="00B21BFD" w14:paraId="0B441DC3" w14:textId="77777777">
        <w:trPr>
          <w:trHeight w:val="457"/>
        </w:trPr>
        <w:tc>
          <w:tcPr>
            <w:tcW w:w="732" w:type="dxa"/>
          </w:tcPr>
          <w:p w14:paraId="1F2A0C37" w14:textId="77777777" w:rsidR="00B21BFD" w:rsidRDefault="00DA3955">
            <w:pPr>
              <w:pStyle w:val="TableParagraph"/>
              <w:spacing w:before="120" w:after="120" w:line="229" w:lineRule="exact"/>
              <w:ind w:left="7"/>
              <w:jc w:val="center"/>
              <w:rPr>
                <w:sz w:val="20"/>
              </w:rPr>
              <w:pPrChange w:id="71" w:author="Admin" w:date="2023-07-10T21:14:00Z">
                <w:pPr>
                  <w:pStyle w:val="TableParagraph"/>
                  <w:spacing w:line="229" w:lineRule="exact"/>
                  <w:ind w:left="7"/>
                  <w:jc w:val="center"/>
                </w:pPr>
              </w:pPrChange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858" w:type="dxa"/>
          </w:tcPr>
          <w:p w14:paraId="2B234BC1" w14:textId="77777777" w:rsidR="00B21BFD" w:rsidRDefault="00DA3955">
            <w:pPr>
              <w:pStyle w:val="TableParagraph"/>
              <w:spacing w:before="120" w:after="120" w:line="228" w:lineRule="exact"/>
              <w:ind w:left="107" w:right="677"/>
              <w:rPr>
                <w:sz w:val="20"/>
              </w:rPr>
              <w:pPrChange w:id="72" w:author="Admin" w:date="2023-07-10T21:14:00Z">
                <w:pPr>
                  <w:pStyle w:val="TableParagraph"/>
                  <w:spacing w:line="228" w:lineRule="exact"/>
                  <w:ind w:left="107" w:right="677"/>
                </w:pPr>
              </w:pPrChange>
            </w:pPr>
            <w:r>
              <w:rPr>
                <w:color w:val="212121"/>
                <w:sz w:val="20"/>
              </w:rPr>
              <w:t>COPIES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AFFILIATION/UPGRADATION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LETTER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AND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RECENT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EXTENSION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 AFFILIATION,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IF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ANY</w:t>
            </w:r>
          </w:p>
        </w:tc>
        <w:tc>
          <w:tcPr>
            <w:tcW w:w="1988" w:type="dxa"/>
          </w:tcPr>
          <w:p w14:paraId="041DEE1A" w14:textId="06D78F34" w:rsidR="00B21BFD" w:rsidRDefault="003F1D68" w:rsidP="003F1D68">
            <w:pPr>
              <w:pStyle w:val="TableParagraph"/>
              <w:spacing w:before="120" w:after="120"/>
              <w:jc w:val="center"/>
              <w:rPr>
                <w:rFonts w:ascii="Times New Roman"/>
                <w:sz w:val="20"/>
              </w:rPr>
              <w:pPrChange w:id="73" w:author="sumit sharma" w:date="2023-07-11T07:21:00Z">
                <w:pPr>
                  <w:pStyle w:val="TableParagraph"/>
                </w:pPr>
              </w:pPrChange>
            </w:pPr>
            <w:ins w:id="74" w:author="sumit sharma" w:date="2023-07-11T07:23:00Z">
              <w:r>
                <w:rPr>
                  <w:rFonts w:ascii="Times New Roman"/>
                  <w:sz w:val="20"/>
                </w:rPr>
                <w:fldChar w:fldCharType="begin"/>
              </w:r>
              <w:r>
                <w:rPr>
                  <w:rFonts w:ascii="Times New Roman"/>
                  <w:sz w:val="20"/>
                </w:rPr>
                <w:instrText xml:space="preserve"> HYPERLINK "https://pspublicschool.com/wp-content/uploads/2023/07/Haryana-Board-Permanent-Affliation-1-to-8.pdf" </w:instrText>
              </w:r>
              <w:r>
                <w:rPr>
                  <w:rFonts w:ascii="Times New Roman"/>
                  <w:sz w:val="20"/>
                </w:rPr>
              </w:r>
              <w:r>
                <w:rPr>
                  <w:rFonts w:ascii="Times New Roman"/>
                  <w:sz w:val="20"/>
                </w:rPr>
                <w:fldChar w:fldCharType="separate"/>
              </w:r>
              <w:r w:rsidRPr="003F1D68">
                <w:rPr>
                  <w:rStyle w:val="Hyperlink"/>
                  <w:rFonts w:ascii="Times New Roman"/>
                  <w:sz w:val="20"/>
                </w:rPr>
                <w:t>Download</w:t>
              </w:r>
              <w:r>
                <w:rPr>
                  <w:rFonts w:ascii="Times New Roman"/>
                  <w:sz w:val="20"/>
                </w:rPr>
                <w:fldChar w:fldCharType="end"/>
              </w:r>
            </w:ins>
          </w:p>
        </w:tc>
      </w:tr>
      <w:tr w:rsidR="00B21BFD" w14:paraId="48CC0495" w14:textId="77777777">
        <w:trPr>
          <w:trHeight w:val="460"/>
        </w:trPr>
        <w:tc>
          <w:tcPr>
            <w:tcW w:w="732" w:type="dxa"/>
          </w:tcPr>
          <w:p w14:paraId="4F366BCD" w14:textId="77777777" w:rsidR="00B21BFD" w:rsidRDefault="00DA3955">
            <w:pPr>
              <w:pStyle w:val="TableParagraph"/>
              <w:spacing w:before="120" w:after="120"/>
              <w:ind w:left="7"/>
              <w:jc w:val="center"/>
              <w:rPr>
                <w:sz w:val="20"/>
              </w:rPr>
              <w:pPrChange w:id="75" w:author="Admin" w:date="2023-07-10T21:14:00Z">
                <w:pPr>
                  <w:pStyle w:val="TableParagraph"/>
                  <w:ind w:left="7"/>
                  <w:jc w:val="center"/>
                </w:pPr>
              </w:pPrChange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858" w:type="dxa"/>
          </w:tcPr>
          <w:p w14:paraId="75D26685" w14:textId="77777777" w:rsidR="00B21BFD" w:rsidRDefault="00DA3955">
            <w:pPr>
              <w:pStyle w:val="TableParagraph"/>
              <w:spacing w:before="120" w:after="120" w:line="230" w:lineRule="exact"/>
              <w:ind w:left="107" w:right="1165"/>
              <w:rPr>
                <w:sz w:val="20"/>
              </w:rPr>
              <w:pPrChange w:id="76" w:author="Admin" w:date="2023-07-10T21:14:00Z">
                <w:pPr>
                  <w:pStyle w:val="TableParagraph"/>
                  <w:spacing w:line="230" w:lineRule="exact"/>
                  <w:ind w:left="107" w:right="1165"/>
                </w:pPr>
              </w:pPrChange>
            </w:pPr>
            <w:r>
              <w:rPr>
                <w:color w:val="212121"/>
                <w:sz w:val="20"/>
              </w:rPr>
              <w:t>COPIES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SOCIETIES/TRUST/COMPANY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REGISTRATION/RENEWAL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CERTIFICATE,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AS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APPLICABLE</w:t>
            </w:r>
          </w:p>
        </w:tc>
        <w:tc>
          <w:tcPr>
            <w:tcW w:w="1988" w:type="dxa"/>
          </w:tcPr>
          <w:p w14:paraId="23B3EE5C" w14:textId="59E20702" w:rsidR="00B21BFD" w:rsidRDefault="003F1D68" w:rsidP="003F1D68">
            <w:pPr>
              <w:pStyle w:val="TableParagraph"/>
              <w:spacing w:before="120" w:after="120"/>
              <w:jc w:val="center"/>
              <w:rPr>
                <w:rFonts w:ascii="Times New Roman"/>
                <w:sz w:val="20"/>
              </w:rPr>
              <w:pPrChange w:id="77" w:author="sumit sharma" w:date="2023-07-11T07:23:00Z">
                <w:pPr>
                  <w:pStyle w:val="TableParagraph"/>
                </w:pPr>
              </w:pPrChange>
            </w:pPr>
            <w:ins w:id="78" w:author="sumit sharma" w:date="2023-07-11T07:24:00Z">
              <w:r>
                <w:rPr>
                  <w:rFonts w:ascii="Times New Roman"/>
                  <w:sz w:val="20"/>
                </w:rPr>
                <w:fldChar w:fldCharType="begin"/>
              </w:r>
              <w:r>
                <w:rPr>
                  <w:rFonts w:ascii="Times New Roman"/>
                  <w:sz w:val="20"/>
                </w:rPr>
                <w:instrText xml:space="preserve"> HYPERLINK "https://pspublicschool.com/wp-content/uploads/2023/07/School-Society-Certificate.pdf" </w:instrText>
              </w:r>
              <w:r>
                <w:rPr>
                  <w:rFonts w:ascii="Times New Roman"/>
                  <w:sz w:val="20"/>
                </w:rPr>
              </w:r>
              <w:r>
                <w:rPr>
                  <w:rFonts w:ascii="Times New Roman"/>
                  <w:sz w:val="20"/>
                </w:rPr>
                <w:fldChar w:fldCharType="separate"/>
              </w:r>
              <w:r w:rsidRPr="003F1D68">
                <w:rPr>
                  <w:rStyle w:val="Hyperlink"/>
                  <w:rFonts w:ascii="Times New Roman"/>
                  <w:sz w:val="20"/>
                </w:rPr>
                <w:t>Download</w:t>
              </w:r>
              <w:r>
                <w:rPr>
                  <w:rFonts w:ascii="Times New Roman"/>
                  <w:sz w:val="20"/>
                </w:rPr>
                <w:fldChar w:fldCharType="end"/>
              </w:r>
            </w:ins>
          </w:p>
        </w:tc>
      </w:tr>
      <w:tr w:rsidR="00B21BFD" w14:paraId="1996B18F" w14:textId="77777777">
        <w:trPr>
          <w:trHeight w:val="460"/>
        </w:trPr>
        <w:tc>
          <w:tcPr>
            <w:tcW w:w="732" w:type="dxa"/>
          </w:tcPr>
          <w:p w14:paraId="55D894B4" w14:textId="77777777" w:rsidR="00B21BFD" w:rsidRDefault="00DA3955">
            <w:pPr>
              <w:pStyle w:val="TableParagraph"/>
              <w:spacing w:before="120" w:after="120" w:line="229" w:lineRule="exact"/>
              <w:ind w:left="7"/>
              <w:jc w:val="center"/>
              <w:rPr>
                <w:sz w:val="20"/>
              </w:rPr>
              <w:pPrChange w:id="79" w:author="Admin" w:date="2023-07-10T21:14:00Z">
                <w:pPr>
                  <w:pStyle w:val="TableParagraph"/>
                  <w:spacing w:line="229" w:lineRule="exact"/>
                  <w:ind w:left="7"/>
                  <w:jc w:val="center"/>
                </w:pPr>
              </w:pPrChange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858" w:type="dxa"/>
          </w:tcPr>
          <w:p w14:paraId="70CDAFA7" w14:textId="77777777" w:rsidR="00B21BFD" w:rsidRDefault="00DA3955">
            <w:pPr>
              <w:pStyle w:val="TableParagraph"/>
              <w:spacing w:before="120" w:after="120" w:line="230" w:lineRule="exact"/>
              <w:ind w:left="107" w:right="1192"/>
              <w:rPr>
                <w:sz w:val="20"/>
              </w:rPr>
              <w:pPrChange w:id="80" w:author="Admin" w:date="2023-07-10T21:14:00Z">
                <w:pPr>
                  <w:pStyle w:val="TableParagraph"/>
                  <w:spacing w:line="230" w:lineRule="exact"/>
                  <w:ind w:left="107" w:right="1192"/>
                </w:pPr>
              </w:pPrChange>
            </w:pPr>
            <w:r>
              <w:rPr>
                <w:color w:val="212121"/>
                <w:sz w:val="20"/>
              </w:rPr>
              <w:t>COPY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NO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OBJECTION CERTIFICATE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(NOC)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ISSUED,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IF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APPLICABLE,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BY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STATE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GOVT./UT</w:t>
            </w:r>
          </w:p>
        </w:tc>
        <w:tc>
          <w:tcPr>
            <w:tcW w:w="1988" w:type="dxa"/>
          </w:tcPr>
          <w:p w14:paraId="1DD899F3" w14:textId="02DC2715" w:rsidR="00B21BFD" w:rsidRDefault="003F1D68" w:rsidP="003F1D68">
            <w:pPr>
              <w:pStyle w:val="TableParagraph"/>
              <w:spacing w:before="120" w:after="120"/>
              <w:jc w:val="center"/>
              <w:rPr>
                <w:rFonts w:ascii="Times New Roman"/>
                <w:sz w:val="20"/>
              </w:rPr>
              <w:pPrChange w:id="81" w:author="sumit sharma" w:date="2023-07-11T07:24:00Z">
                <w:pPr>
                  <w:pStyle w:val="TableParagraph"/>
                </w:pPr>
              </w:pPrChange>
            </w:pPr>
            <w:ins w:id="82" w:author="sumit sharma" w:date="2023-07-11T07:24:00Z">
              <w:r>
                <w:rPr>
                  <w:rFonts w:ascii="Times New Roman"/>
                  <w:sz w:val="20"/>
                </w:rPr>
                <w:fldChar w:fldCharType="begin"/>
              </w:r>
              <w:r>
                <w:rPr>
                  <w:rFonts w:ascii="Times New Roman"/>
                  <w:sz w:val="20"/>
                </w:rPr>
                <w:instrText xml:space="preserve"> HYPERLINK "https://pspublicschool.com/wp-content/uploads/2023/07/NOC-1-to-12.pdf" </w:instrText>
              </w:r>
              <w:r>
                <w:rPr>
                  <w:rFonts w:ascii="Times New Roman"/>
                  <w:sz w:val="20"/>
                </w:rPr>
              </w:r>
              <w:r>
                <w:rPr>
                  <w:rFonts w:ascii="Times New Roman"/>
                  <w:sz w:val="20"/>
                </w:rPr>
                <w:fldChar w:fldCharType="separate"/>
              </w:r>
              <w:r w:rsidRPr="003F1D68">
                <w:rPr>
                  <w:rStyle w:val="Hyperlink"/>
                  <w:rFonts w:ascii="Times New Roman"/>
                  <w:sz w:val="20"/>
                </w:rPr>
                <w:t>Download</w:t>
              </w:r>
              <w:r>
                <w:rPr>
                  <w:rFonts w:ascii="Times New Roman"/>
                  <w:sz w:val="20"/>
                </w:rPr>
                <w:fldChar w:fldCharType="end"/>
              </w:r>
            </w:ins>
          </w:p>
        </w:tc>
      </w:tr>
      <w:tr w:rsidR="00B21BFD" w14:paraId="0CDA6F5D" w14:textId="77777777">
        <w:trPr>
          <w:trHeight w:val="460"/>
        </w:trPr>
        <w:tc>
          <w:tcPr>
            <w:tcW w:w="732" w:type="dxa"/>
          </w:tcPr>
          <w:p w14:paraId="452669DB" w14:textId="77777777" w:rsidR="00B21BFD" w:rsidRDefault="00DA3955">
            <w:pPr>
              <w:pStyle w:val="TableParagraph"/>
              <w:spacing w:before="120" w:after="120" w:line="229" w:lineRule="exact"/>
              <w:ind w:left="7"/>
              <w:jc w:val="center"/>
              <w:rPr>
                <w:sz w:val="20"/>
              </w:rPr>
              <w:pPrChange w:id="83" w:author="Admin" w:date="2023-07-10T21:14:00Z">
                <w:pPr>
                  <w:pStyle w:val="TableParagraph"/>
                  <w:spacing w:line="229" w:lineRule="exact"/>
                  <w:ind w:left="7"/>
                  <w:jc w:val="center"/>
                </w:pPr>
              </w:pPrChange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858" w:type="dxa"/>
          </w:tcPr>
          <w:p w14:paraId="6DB7C528" w14:textId="77777777" w:rsidR="00B21BFD" w:rsidRDefault="00DA3955">
            <w:pPr>
              <w:pStyle w:val="TableParagraph"/>
              <w:spacing w:before="120" w:after="120" w:line="230" w:lineRule="exact"/>
              <w:ind w:left="107" w:right="1079"/>
              <w:rPr>
                <w:sz w:val="20"/>
              </w:rPr>
              <w:pPrChange w:id="84" w:author="Admin" w:date="2023-07-10T21:14:00Z">
                <w:pPr>
                  <w:pStyle w:val="TableParagraph"/>
                  <w:spacing w:line="230" w:lineRule="exact"/>
                  <w:ind w:left="107" w:right="1079"/>
                </w:pPr>
              </w:pPrChange>
            </w:pPr>
            <w:r>
              <w:rPr>
                <w:color w:val="212121"/>
                <w:sz w:val="20"/>
              </w:rPr>
              <w:t>COPIES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RECOGNITION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CERTIFICATE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UNDER RTE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ACT,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2009,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AND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IT’S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RENEWAL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IF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APPLICABLE</w:t>
            </w:r>
          </w:p>
        </w:tc>
        <w:tc>
          <w:tcPr>
            <w:tcW w:w="1988" w:type="dxa"/>
          </w:tcPr>
          <w:p w14:paraId="3E137E20" w14:textId="3E4CC975" w:rsidR="00B21BFD" w:rsidRDefault="003F1D68" w:rsidP="003F1D68">
            <w:pPr>
              <w:pStyle w:val="TableParagraph"/>
              <w:spacing w:before="120" w:after="120"/>
              <w:jc w:val="center"/>
              <w:rPr>
                <w:rFonts w:ascii="Times New Roman"/>
                <w:sz w:val="20"/>
              </w:rPr>
              <w:pPrChange w:id="85" w:author="sumit sharma" w:date="2023-07-11T07:25:00Z">
                <w:pPr>
                  <w:pStyle w:val="TableParagraph"/>
                </w:pPr>
              </w:pPrChange>
            </w:pPr>
            <w:ins w:id="86" w:author="sumit sharma" w:date="2023-07-11T07:32:00Z">
              <w:r>
                <w:rPr>
                  <w:rFonts w:ascii="Times New Roman"/>
                  <w:sz w:val="20"/>
                </w:rPr>
                <w:fldChar w:fldCharType="begin"/>
              </w:r>
              <w:r>
                <w:rPr>
                  <w:rFonts w:ascii="Times New Roman"/>
                  <w:sz w:val="20"/>
                </w:rPr>
                <w:instrText xml:space="preserve"> HYPERLINK "https://pspublicschool.com/wp-content/uploads/2023/07/Haryana-Board-Permanent-Affliation-1-to-8.pdf" </w:instrText>
              </w:r>
              <w:r>
                <w:rPr>
                  <w:rFonts w:ascii="Times New Roman"/>
                  <w:sz w:val="20"/>
                </w:rPr>
              </w:r>
              <w:r>
                <w:rPr>
                  <w:rFonts w:ascii="Times New Roman"/>
                  <w:sz w:val="20"/>
                </w:rPr>
                <w:fldChar w:fldCharType="separate"/>
              </w:r>
              <w:r w:rsidRPr="003F1D68">
                <w:rPr>
                  <w:rStyle w:val="Hyperlink"/>
                  <w:rFonts w:ascii="Times New Roman"/>
                  <w:sz w:val="20"/>
                </w:rPr>
                <w:t>Download</w:t>
              </w:r>
              <w:r>
                <w:rPr>
                  <w:rFonts w:ascii="Times New Roman"/>
                  <w:sz w:val="20"/>
                </w:rPr>
                <w:fldChar w:fldCharType="end"/>
              </w:r>
            </w:ins>
          </w:p>
        </w:tc>
      </w:tr>
      <w:tr w:rsidR="00B21BFD" w14:paraId="2AEEAB0A" w14:textId="77777777">
        <w:trPr>
          <w:trHeight w:val="460"/>
        </w:trPr>
        <w:tc>
          <w:tcPr>
            <w:tcW w:w="732" w:type="dxa"/>
          </w:tcPr>
          <w:p w14:paraId="32EEFF2E" w14:textId="77777777" w:rsidR="00B21BFD" w:rsidRDefault="00DA3955">
            <w:pPr>
              <w:pStyle w:val="TableParagraph"/>
              <w:spacing w:before="120" w:after="120" w:line="229" w:lineRule="exact"/>
              <w:ind w:left="7"/>
              <w:jc w:val="center"/>
              <w:rPr>
                <w:sz w:val="20"/>
              </w:rPr>
              <w:pPrChange w:id="87" w:author="Admin" w:date="2023-07-10T21:14:00Z">
                <w:pPr>
                  <w:pStyle w:val="TableParagraph"/>
                  <w:spacing w:line="229" w:lineRule="exact"/>
                  <w:ind w:left="7"/>
                  <w:jc w:val="center"/>
                </w:pPr>
              </w:pPrChange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858" w:type="dxa"/>
          </w:tcPr>
          <w:p w14:paraId="15C04AA0" w14:textId="77777777" w:rsidR="00B21BFD" w:rsidRDefault="00DA3955">
            <w:pPr>
              <w:pStyle w:val="TableParagraph"/>
              <w:spacing w:before="120" w:after="120" w:line="230" w:lineRule="exact"/>
              <w:ind w:left="107" w:right="742"/>
              <w:rPr>
                <w:sz w:val="20"/>
              </w:rPr>
              <w:pPrChange w:id="88" w:author="Admin" w:date="2023-07-10T21:14:00Z">
                <w:pPr>
                  <w:pStyle w:val="TableParagraph"/>
                  <w:spacing w:line="230" w:lineRule="exact"/>
                  <w:ind w:left="107" w:right="742"/>
                </w:pPr>
              </w:pPrChange>
            </w:pPr>
            <w:r>
              <w:rPr>
                <w:color w:val="212121"/>
                <w:sz w:val="20"/>
              </w:rPr>
              <w:t>COPY OF VALID BUILDING SAFETY CERTIFICATE AS PER THE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NATIONAL BUILDING CODE</w:t>
            </w:r>
          </w:p>
        </w:tc>
        <w:tc>
          <w:tcPr>
            <w:tcW w:w="1988" w:type="dxa"/>
          </w:tcPr>
          <w:p w14:paraId="0CFB9779" w14:textId="4EFDC666" w:rsidR="00B21BFD" w:rsidRDefault="003F1D68" w:rsidP="003F1D68">
            <w:pPr>
              <w:pStyle w:val="TableParagraph"/>
              <w:spacing w:before="120" w:after="120"/>
              <w:jc w:val="center"/>
              <w:rPr>
                <w:rFonts w:ascii="Times New Roman"/>
                <w:sz w:val="20"/>
              </w:rPr>
              <w:pPrChange w:id="89" w:author="sumit sharma" w:date="2023-07-11T07:30:00Z">
                <w:pPr>
                  <w:pStyle w:val="TableParagraph"/>
                </w:pPr>
              </w:pPrChange>
            </w:pPr>
            <w:ins w:id="90" w:author="sumit sharma" w:date="2023-07-11T07:33:00Z">
              <w:r>
                <w:rPr>
                  <w:rFonts w:ascii="Times New Roman"/>
                  <w:sz w:val="20"/>
                </w:rPr>
                <w:fldChar w:fldCharType="begin"/>
              </w:r>
              <w:r>
                <w:rPr>
                  <w:rFonts w:ascii="Times New Roman"/>
                  <w:sz w:val="20"/>
                </w:rPr>
                <w:instrText xml:space="preserve"> HYPERLINK "https://pspublicschool.com/wp-content/uploads/2023/07/Buildng-Saftey-Certificate.pdf" </w:instrText>
              </w:r>
              <w:r>
                <w:rPr>
                  <w:rFonts w:ascii="Times New Roman"/>
                  <w:sz w:val="20"/>
                </w:rPr>
              </w:r>
              <w:r>
                <w:rPr>
                  <w:rFonts w:ascii="Times New Roman"/>
                  <w:sz w:val="20"/>
                </w:rPr>
                <w:fldChar w:fldCharType="separate"/>
              </w:r>
              <w:r w:rsidRPr="003F1D68">
                <w:rPr>
                  <w:rStyle w:val="Hyperlink"/>
                  <w:rFonts w:ascii="Times New Roman"/>
                  <w:sz w:val="20"/>
                </w:rPr>
                <w:t>Download</w:t>
              </w:r>
              <w:r>
                <w:rPr>
                  <w:rFonts w:ascii="Times New Roman"/>
                  <w:sz w:val="20"/>
                </w:rPr>
                <w:fldChar w:fldCharType="end"/>
              </w:r>
            </w:ins>
          </w:p>
        </w:tc>
      </w:tr>
      <w:tr w:rsidR="00B21BFD" w14:paraId="06526FC1" w14:textId="77777777">
        <w:trPr>
          <w:trHeight w:val="460"/>
        </w:trPr>
        <w:tc>
          <w:tcPr>
            <w:tcW w:w="732" w:type="dxa"/>
          </w:tcPr>
          <w:p w14:paraId="21246D4F" w14:textId="77777777" w:rsidR="00B21BFD" w:rsidRDefault="00DA3955">
            <w:pPr>
              <w:pStyle w:val="TableParagraph"/>
              <w:spacing w:before="120" w:after="120" w:line="229" w:lineRule="exact"/>
              <w:ind w:left="7"/>
              <w:jc w:val="center"/>
              <w:rPr>
                <w:sz w:val="20"/>
              </w:rPr>
              <w:pPrChange w:id="91" w:author="Admin" w:date="2023-07-10T21:14:00Z">
                <w:pPr>
                  <w:pStyle w:val="TableParagraph"/>
                  <w:spacing w:line="229" w:lineRule="exact"/>
                  <w:ind w:left="7"/>
                  <w:jc w:val="center"/>
                </w:pPr>
              </w:pPrChange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858" w:type="dxa"/>
          </w:tcPr>
          <w:p w14:paraId="0D823EE7" w14:textId="77777777" w:rsidR="00B21BFD" w:rsidRDefault="00DA3955">
            <w:pPr>
              <w:pStyle w:val="TableParagraph"/>
              <w:spacing w:before="120" w:after="120" w:line="230" w:lineRule="exact"/>
              <w:ind w:left="107" w:right="911"/>
              <w:rPr>
                <w:sz w:val="20"/>
              </w:rPr>
              <w:pPrChange w:id="92" w:author="Admin" w:date="2023-07-10T21:14:00Z">
                <w:pPr>
                  <w:pStyle w:val="TableParagraph"/>
                  <w:spacing w:line="230" w:lineRule="exact"/>
                  <w:ind w:left="107" w:right="911"/>
                </w:pPr>
              </w:pPrChange>
            </w:pPr>
            <w:r>
              <w:rPr>
                <w:color w:val="212121"/>
                <w:sz w:val="20"/>
              </w:rPr>
              <w:t>COPY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 VALID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FIRE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SAFETY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CERTIFICATE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ISSUED BY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COMPETENT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AUTHORITY</w:t>
            </w:r>
          </w:p>
        </w:tc>
        <w:tc>
          <w:tcPr>
            <w:tcW w:w="1988" w:type="dxa"/>
          </w:tcPr>
          <w:p w14:paraId="58B3D72B" w14:textId="7C423293" w:rsidR="00B21BFD" w:rsidRDefault="003F1D68" w:rsidP="003F1D68">
            <w:pPr>
              <w:pStyle w:val="TableParagraph"/>
              <w:spacing w:before="120" w:after="120"/>
              <w:jc w:val="center"/>
              <w:rPr>
                <w:rFonts w:ascii="Times New Roman"/>
                <w:sz w:val="20"/>
              </w:rPr>
              <w:pPrChange w:id="93" w:author="sumit sharma" w:date="2023-07-11T07:30:00Z">
                <w:pPr>
                  <w:pStyle w:val="TableParagraph"/>
                </w:pPr>
              </w:pPrChange>
            </w:pPr>
            <w:ins w:id="94" w:author="sumit sharma" w:date="2023-07-11T07:33:00Z">
              <w:r>
                <w:rPr>
                  <w:rFonts w:ascii="Times New Roman"/>
                  <w:sz w:val="20"/>
                </w:rPr>
                <w:fldChar w:fldCharType="begin"/>
              </w:r>
              <w:r>
                <w:rPr>
                  <w:rFonts w:ascii="Times New Roman"/>
                  <w:sz w:val="20"/>
                </w:rPr>
                <w:instrText xml:space="preserve"> HYPERLINK "https://pspublicschool.com/wp-content/uploads/2023/07/Fire-Saftey-Certificate.pdf" </w:instrText>
              </w:r>
              <w:r>
                <w:rPr>
                  <w:rFonts w:ascii="Times New Roman"/>
                  <w:sz w:val="20"/>
                </w:rPr>
              </w:r>
              <w:r>
                <w:rPr>
                  <w:rFonts w:ascii="Times New Roman"/>
                  <w:sz w:val="20"/>
                </w:rPr>
                <w:fldChar w:fldCharType="separate"/>
              </w:r>
              <w:r w:rsidRPr="003F1D68">
                <w:rPr>
                  <w:rStyle w:val="Hyperlink"/>
                  <w:rFonts w:ascii="Times New Roman"/>
                  <w:sz w:val="20"/>
                </w:rPr>
                <w:t>Download</w:t>
              </w:r>
              <w:r>
                <w:rPr>
                  <w:rFonts w:ascii="Times New Roman"/>
                  <w:sz w:val="20"/>
                </w:rPr>
                <w:fldChar w:fldCharType="end"/>
              </w:r>
            </w:ins>
          </w:p>
        </w:tc>
      </w:tr>
      <w:tr w:rsidR="00B21BFD" w14:paraId="669FE0A5" w14:textId="77777777">
        <w:trPr>
          <w:trHeight w:val="688"/>
        </w:trPr>
        <w:tc>
          <w:tcPr>
            <w:tcW w:w="732" w:type="dxa"/>
          </w:tcPr>
          <w:p w14:paraId="2395FE81" w14:textId="77777777" w:rsidR="00B21BFD" w:rsidRDefault="00DA3955">
            <w:pPr>
              <w:pStyle w:val="TableParagraph"/>
              <w:spacing w:before="120" w:after="120" w:line="229" w:lineRule="exact"/>
              <w:ind w:left="7"/>
              <w:jc w:val="center"/>
              <w:rPr>
                <w:sz w:val="20"/>
              </w:rPr>
              <w:pPrChange w:id="95" w:author="Admin" w:date="2023-07-10T21:14:00Z">
                <w:pPr>
                  <w:pStyle w:val="TableParagraph"/>
                  <w:spacing w:line="229" w:lineRule="exact"/>
                  <w:ind w:left="7"/>
                  <w:jc w:val="center"/>
                </w:pPr>
              </w:pPrChange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858" w:type="dxa"/>
          </w:tcPr>
          <w:p w14:paraId="4C5167F7" w14:textId="77777777" w:rsidR="00B21BFD" w:rsidRDefault="00DA3955">
            <w:pPr>
              <w:pStyle w:val="TableParagraph"/>
              <w:spacing w:before="120" w:after="120"/>
              <w:ind w:left="107" w:right="155"/>
              <w:rPr>
                <w:sz w:val="20"/>
              </w:rPr>
              <w:pPrChange w:id="96" w:author="Admin" w:date="2023-07-10T21:14:00Z">
                <w:pPr>
                  <w:pStyle w:val="TableParagraph"/>
                  <w:ind w:left="107" w:right="155"/>
                </w:pPr>
              </w:pPrChange>
            </w:pPr>
            <w:r>
              <w:rPr>
                <w:color w:val="212121"/>
                <w:sz w:val="20"/>
              </w:rPr>
              <w:t>COPY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DEO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CERTIFICATE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SUBMITTED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BY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SCHOOL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FOR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AFFILIATION/UPGRADATION/EXTENSION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AFFILIATIONOR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SELF</w:t>
            </w:r>
          </w:p>
          <w:p w14:paraId="6A0E450C" w14:textId="77777777" w:rsidR="00B21BFD" w:rsidRDefault="00DA3955">
            <w:pPr>
              <w:pStyle w:val="TableParagraph"/>
              <w:spacing w:before="120" w:after="120" w:line="209" w:lineRule="exact"/>
              <w:ind w:left="107"/>
              <w:rPr>
                <w:sz w:val="20"/>
              </w:rPr>
              <w:pPrChange w:id="97" w:author="Admin" w:date="2023-07-10T21:14:00Z">
                <w:pPr>
                  <w:pStyle w:val="TableParagraph"/>
                  <w:spacing w:line="209" w:lineRule="exact"/>
                  <w:ind w:left="107"/>
                </w:pPr>
              </w:pPrChange>
            </w:pPr>
            <w:r>
              <w:rPr>
                <w:color w:val="212121"/>
                <w:sz w:val="20"/>
              </w:rPr>
              <w:t>CERTIFICATION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BY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SCHOOL</w:t>
            </w:r>
          </w:p>
        </w:tc>
        <w:tc>
          <w:tcPr>
            <w:tcW w:w="1988" w:type="dxa"/>
          </w:tcPr>
          <w:p w14:paraId="407BC0CA" w14:textId="3793A094" w:rsidR="00B21BFD" w:rsidRDefault="003F1D68" w:rsidP="003F1D68">
            <w:pPr>
              <w:pStyle w:val="TableParagraph"/>
              <w:spacing w:before="120" w:after="120"/>
              <w:jc w:val="center"/>
              <w:rPr>
                <w:rFonts w:ascii="Times New Roman"/>
                <w:sz w:val="20"/>
              </w:rPr>
              <w:pPrChange w:id="98" w:author="sumit sharma" w:date="2023-07-11T07:30:00Z">
                <w:pPr>
                  <w:pStyle w:val="TableParagraph"/>
                </w:pPr>
              </w:pPrChange>
            </w:pPr>
            <w:ins w:id="99" w:author="sumit sharma" w:date="2023-07-11T07:34:00Z">
              <w:r>
                <w:rPr>
                  <w:rFonts w:ascii="Times New Roman"/>
                  <w:sz w:val="20"/>
                </w:rPr>
                <w:fldChar w:fldCharType="begin"/>
              </w:r>
              <w:r>
                <w:rPr>
                  <w:rFonts w:ascii="Times New Roman"/>
                  <w:sz w:val="20"/>
                </w:rPr>
                <w:instrText xml:space="preserve"> HYPERLINK "https://pspublicschool.com/wp-content/uploads/2023/07/DEO-Certificate.pdf" </w:instrText>
              </w:r>
              <w:r>
                <w:rPr>
                  <w:rFonts w:ascii="Times New Roman"/>
                  <w:sz w:val="20"/>
                </w:rPr>
              </w:r>
              <w:r>
                <w:rPr>
                  <w:rFonts w:ascii="Times New Roman"/>
                  <w:sz w:val="20"/>
                </w:rPr>
                <w:fldChar w:fldCharType="separate"/>
              </w:r>
              <w:r w:rsidRPr="003F1D68">
                <w:rPr>
                  <w:rStyle w:val="Hyperlink"/>
                  <w:rFonts w:ascii="Times New Roman"/>
                  <w:sz w:val="20"/>
                </w:rPr>
                <w:t>Download</w:t>
              </w:r>
              <w:r>
                <w:rPr>
                  <w:rFonts w:ascii="Times New Roman"/>
                  <w:sz w:val="20"/>
                </w:rPr>
                <w:fldChar w:fldCharType="end"/>
              </w:r>
            </w:ins>
          </w:p>
        </w:tc>
      </w:tr>
      <w:tr w:rsidR="00B21BFD" w14:paraId="1539773F" w14:textId="77777777">
        <w:trPr>
          <w:trHeight w:val="230"/>
        </w:trPr>
        <w:tc>
          <w:tcPr>
            <w:tcW w:w="732" w:type="dxa"/>
          </w:tcPr>
          <w:p w14:paraId="1E79FCED" w14:textId="77777777" w:rsidR="00B21BFD" w:rsidRDefault="00DA3955">
            <w:pPr>
              <w:pStyle w:val="TableParagraph"/>
              <w:spacing w:before="120" w:after="120" w:line="210" w:lineRule="exact"/>
              <w:ind w:left="7"/>
              <w:jc w:val="center"/>
              <w:rPr>
                <w:sz w:val="20"/>
              </w:rPr>
              <w:pPrChange w:id="100" w:author="Admin" w:date="2023-07-10T21:14:00Z">
                <w:pPr>
                  <w:pStyle w:val="TableParagraph"/>
                  <w:spacing w:line="210" w:lineRule="exact"/>
                  <w:ind w:left="7"/>
                  <w:jc w:val="center"/>
                </w:pPr>
              </w:pPrChange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858" w:type="dxa"/>
          </w:tcPr>
          <w:p w14:paraId="48E8C18D" w14:textId="77777777" w:rsidR="00B21BFD" w:rsidRDefault="00DA3955">
            <w:pPr>
              <w:pStyle w:val="TableParagraph"/>
              <w:spacing w:before="120" w:after="120" w:line="210" w:lineRule="exact"/>
              <w:ind w:left="93" w:right="93"/>
              <w:jc w:val="center"/>
              <w:rPr>
                <w:sz w:val="20"/>
              </w:rPr>
              <w:pPrChange w:id="101" w:author="Admin" w:date="2023-07-10T21:14:00Z">
                <w:pPr>
                  <w:pStyle w:val="TableParagraph"/>
                  <w:spacing w:line="210" w:lineRule="exact"/>
                  <w:ind w:left="93" w:right="93"/>
                  <w:jc w:val="center"/>
                </w:pPr>
              </w:pPrChange>
            </w:pPr>
            <w:r>
              <w:rPr>
                <w:color w:val="212121"/>
                <w:sz w:val="20"/>
              </w:rPr>
              <w:t>COPIES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 VALID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WATER,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HEALTH AND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SANITATION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CERTIFICATES</w:t>
            </w:r>
          </w:p>
        </w:tc>
        <w:tc>
          <w:tcPr>
            <w:tcW w:w="1988" w:type="dxa"/>
          </w:tcPr>
          <w:p w14:paraId="24561391" w14:textId="43F01C6C" w:rsidR="00B21BFD" w:rsidRDefault="003F1D68" w:rsidP="003F1D68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102" w:author="sumit sharma" w:date="2023-07-11T07:30:00Z">
                <w:pPr>
                  <w:pStyle w:val="TableParagraph"/>
                </w:pPr>
              </w:pPrChange>
            </w:pPr>
            <w:ins w:id="103" w:author="sumit sharma" w:date="2023-07-11T07:35:00Z">
              <w:r>
                <w:rPr>
                  <w:rFonts w:ascii="Times New Roman"/>
                  <w:sz w:val="20"/>
                </w:rPr>
                <w:fldChar w:fldCharType="begin"/>
              </w:r>
              <w:r>
                <w:rPr>
                  <w:rFonts w:ascii="Times New Roman"/>
                  <w:sz w:val="20"/>
                </w:rPr>
                <w:instrText xml:space="preserve"> HYPERLINK "https://pspublicschool.com/wp-content/uploads/2023/07/20230707_074508533-scaled.jpg" </w:instrText>
              </w:r>
              <w:r>
                <w:rPr>
                  <w:rFonts w:ascii="Times New Roman"/>
                  <w:sz w:val="20"/>
                </w:rPr>
              </w:r>
              <w:r>
                <w:rPr>
                  <w:rFonts w:ascii="Times New Roman"/>
                  <w:sz w:val="20"/>
                </w:rPr>
                <w:fldChar w:fldCharType="separate"/>
              </w:r>
              <w:r w:rsidRPr="003F1D68">
                <w:rPr>
                  <w:rStyle w:val="Hyperlink"/>
                  <w:rFonts w:ascii="Times New Roman"/>
                  <w:sz w:val="20"/>
                </w:rPr>
                <w:t>Download</w:t>
              </w:r>
              <w:r>
                <w:rPr>
                  <w:rFonts w:ascii="Times New Roman"/>
                  <w:sz w:val="20"/>
                </w:rPr>
                <w:fldChar w:fldCharType="end"/>
              </w:r>
            </w:ins>
          </w:p>
        </w:tc>
      </w:tr>
    </w:tbl>
    <w:p w14:paraId="58A06FFF" w14:textId="77777777" w:rsidR="00B21BFD" w:rsidRDefault="00B21BFD">
      <w:pPr>
        <w:pStyle w:val="BodyText"/>
        <w:rPr>
          <w:rFonts w:ascii="Arial"/>
          <w:b/>
          <w:sz w:val="22"/>
        </w:rPr>
      </w:pPr>
    </w:p>
    <w:p w14:paraId="1DF567C0" w14:textId="77777777" w:rsidR="00B21BFD" w:rsidRDefault="00B21BFD">
      <w:pPr>
        <w:pStyle w:val="BodyText"/>
        <w:spacing w:before="5"/>
        <w:rPr>
          <w:rFonts w:ascii="Arial"/>
          <w:b/>
          <w:sz w:val="18"/>
        </w:rPr>
      </w:pPr>
    </w:p>
    <w:p w14:paraId="6A99E99E" w14:textId="77777777" w:rsidR="00B21BFD" w:rsidRDefault="00DA3955">
      <w:pPr>
        <w:pStyle w:val="BodyText"/>
        <w:spacing w:before="1" w:line="276" w:lineRule="auto"/>
        <w:ind w:left="220" w:right="146"/>
        <w:jc w:val="both"/>
      </w:pPr>
      <w:r>
        <w:rPr>
          <w:rFonts w:ascii="Arial"/>
          <w:b/>
        </w:rPr>
        <w:t xml:space="preserve">NOTE: </w:t>
      </w:r>
      <w:r>
        <w:t>THE SCHOOLS NEEDS TO UPLOAD THE SELF ATTESTED COPIES OF ABOVE LISTED</w:t>
      </w:r>
      <w:r>
        <w:rPr>
          <w:spacing w:val="1"/>
        </w:rPr>
        <w:t xml:space="preserve"> </w:t>
      </w:r>
      <w:r>
        <w:t>DOCUMETNS BY CHAIRMAN/MANAGER/SECRETARY AND PRINCIPAL. IN CASE, IT IS NOTICED AT</w:t>
      </w:r>
      <w:r>
        <w:rPr>
          <w:spacing w:val="-53"/>
        </w:rPr>
        <w:t xml:space="preserve"> </w:t>
      </w:r>
      <w:r>
        <w:t>LATER STAGE THAT UPLOADED DOCUMENTS ARE NOT GENUINE THEN SCHOOL SHALL BE</w:t>
      </w:r>
      <w:r>
        <w:rPr>
          <w:spacing w:val="1"/>
        </w:rPr>
        <w:t xml:space="preserve"> </w:t>
      </w:r>
      <w:r>
        <w:t>LIABLE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NORMS.</w:t>
      </w:r>
    </w:p>
    <w:p w14:paraId="2DA44D6F" w14:textId="77777777" w:rsidR="00B21BFD" w:rsidRDefault="00B21BFD">
      <w:pPr>
        <w:spacing w:line="276" w:lineRule="auto"/>
        <w:jc w:val="both"/>
        <w:sectPr w:rsidR="00B21BFD" w:rsidSect="00F92C44">
          <w:type w:val="continuous"/>
          <w:pgSz w:w="11907" w:h="16839" w:code="9"/>
          <w:pgMar w:top="450" w:right="1220" w:bottom="280" w:left="1220" w:header="720" w:footer="720" w:gutter="0"/>
          <w:cols w:space="720"/>
          <w:docGrid w:linePitch="299"/>
          <w:sectPrChange w:id="104" w:author="Admin" w:date="2023-07-10T21:17:00Z">
            <w:sectPr w:rsidR="00B21BFD" w:rsidSect="00F92C44">
              <w:pgSz w:w="12240" w:h="15840" w:code="0"/>
              <w:pgMar w:top="1360" w:right="1220" w:bottom="280" w:left="1220" w:header="720" w:footer="720" w:gutter="0"/>
              <w:docGrid w:linePitch="0"/>
            </w:sectPr>
          </w:sectPrChange>
        </w:sectPr>
      </w:pPr>
    </w:p>
    <w:p w14:paraId="133B588B" w14:textId="77777777" w:rsidR="00B21BFD" w:rsidRDefault="00DA3955">
      <w:pPr>
        <w:tabs>
          <w:tab w:val="left" w:pos="940"/>
        </w:tabs>
        <w:spacing w:before="80"/>
        <w:ind w:left="220"/>
        <w:rPr>
          <w:sz w:val="20"/>
        </w:rPr>
      </w:pPr>
      <w:r>
        <w:rPr>
          <w:sz w:val="20"/>
        </w:rPr>
        <w:lastRenderedPageBreak/>
        <w:t>C:</w:t>
      </w:r>
      <w:r>
        <w:rPr>
          <w:sz w:val="20"/>
        </w:rPr>
        <w:tab/>
      </w:r>
      <w:r>
        <w:rPr>
          <w:rFonts w:ascii="Arial"/>
          <w:b/>
          <w:sz w:val="20"/>
          <w:u w:val="thick"/>
        </w:rPr>
        <w:t>RESULT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AND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ACADEMICS</w:t>
      </w:r>
      <w:r>
        <w:rPr>
          <w:sz w:val="20"/>
          <w:u w:val="thick"/>
        </w:rPr>
        <w:t>:</w:t>
      </w:r>
    </w:p>
    <w:p w14:paraId="66C08F55" w14:textId="77777777" w:rsidR="00B21BFD" w:rsidRDefault="00B21BFD">
      <w:pPr>
        <w:pStyle w:val="BodyText"/>
        <w:spacing w:before="4"/>
        <w:rPr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6867"/>
        <w:gridCol w:w="1939"/>
      </w:tblGrid>
      <w:tr w:rsidR="00B21BFD" w14:paraId="19666EA1" w14:textId="77777777">
        <w:trPr>
          <w:trHeight w:val="460"/>
        </w:trPr>
        <w:tc>
          <w:tcPr>
            <w:tcW w:w="770" w:type="dxa"/>
            <w:shd w:val="clear" w:color="auto" w:fill="CCC0D9"/>
          </w:tcPr>
          <w:p w14:paraId="04478A9F" w14:textId="77777777" w:rsidR="00B21BFD" w:rsidRDefault="00DA3955">
            <w:pPr>
              <w:pStyle w:val="TableParagraph"/>
              <w:spacing w:before="120" w:after="120"/>
              <w:ind w:left="112"/>
              <w:rPr>
                <w:rFonts w:ascii="Arial"/>
                <w:b/>
                <w:sz w:val="20"/>
              </w:rPr>
              <w:pPrChange w:id="105" w:author="Admin" w:date="2023-07-10T21:29:00Z">
                <w:pPr>
                  <w:pStyle w:val="TableParagraph"/>
                  <w:spacing w:before="114"/>
                  <w:ind w:left="112"/>
                </w:pPr>
              </w:pPrChange>
            </w:pPr>
            <w:r>
              <w:rPr>
                <w:rFonts w:ascii="Arial"/>
                <w:b/>
                <w:sz w:val="20"/>
              </w:rPr>
              <w:t>S.NO.</w:t>
            </w:r>
          </w:p>
        </w:tc>
        <w:tc>
          <w:tcPr>
            <w:tcW w:w="6867" w:type="dxa"/>
            <w:shd w:val="clear" w:color="auto" w:fill="CCC0D9"/>
          </w:tcPr>
          <w:p w14:paraId="479DA7F7" w14:textId="77777777" w:rsidR="00B21BFD" w:rsidRDefault="00DA3955">
            <w:pPr>
              <w:pStyle w:val="TableParagraph"/>
              <w:spacing w:before="120" w:after="120"/>
              <w:ind w:left="2033" w:right="2027"/>
              <w:jc w:val="center"/>
              <w:rPr>
                <w:rFonts w:ascii="Arial"/>
                <w:b/>
                <w:sz w:val="20"/>
              </w:rPr>
              <w:pPrChange w:id="106" w:author="Admin" w:date="2023-07-10T21:29:00Z">
                <w:pPr>
                  <w:pStyle w:val="TableParagraph"/>
                  <w:spacing w:before="114"/>
                  <w:ind w:left="2033" w:right="2027"/>
                  <w:jc w:val="center"/>
                </w:pPr>
              </w:pPrChange>
            </w:pPr>
            <w:r>
              <w:rPr>
                <w:rFonts w:ascii="Arial"/>
                <w:b/>
                <w:sz w:val="20"/>
              </w:rPr>
              <w:t>DOCUMENTS/INFORMATION</w:t>
            </w:r>
          </w:p>
        </w:tc>
        <w:tc>
          <w:tcPr>
            <w:tcW w:w="1939" w:type="dxa"/>
            <w:shd w:val="clear" w:color="auto" w:fill="CCC0D9"/>
          </w:tcPr>
          <w:p w14:paraId="06417D09" w14:textId="77777777" w:rsidR="00B21BFD" w:rsidRDefault="00DA3955">
            <w:pPr>
              <w:pStyle w:val="TableParagraph"/>
              <w:spacing w:before="120" w:after="120" w:line="230" w:lineRule="exact"/>
              <w:ind w:left="325" w:firstLine="223"/>
              <w:rPr>
                <w:rFonts w:ascii="Arial"/>
                <w:b/>
                <w:sz w:val="20"/>
              </w:rPr>
              <w:pPrChange w:id="107" w:author="Admin" w:date="2023-07-10T21:29:00Z">
                <w:pPr>
                  <w:pStyle w:val="TableParagraph"/>
                  <w:spacing w:line="230" w:lineRule="exact"/>
                  <w:ind w:left="325" w:firstLine="223"/>
                </w:pPr>
              </w:pPrChange>
            </w:pPr>
            <w:r>
              <w:rPr>
                <w:rFonts w:ascii="Arial"/>
                <w:b/>
                <w:sz w:val="20"/>
              </w:rPr>
              <w:t>UPLOAD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DOCUMENTS</w:t>
            </w:r>
          </w:p>
        </w:tc>
      </w:tr>
      <w:tr w:rsidR="00B21BFD" w14:paraId="200A5C94" w14:textId="77777777">
        <w:trPr>
          <w:trHeight w:val="229"/>
        </w:trPr>
        <w:tc>
          <w:tcPr>
            <w:tcW w:w="770" w:type="dxa"/>
          </w:tcPr>
          <w:p w14:paraId="09AEDE59" w14:textId="77777777" w:rsidR="00B21BFD" w:rsidRDefault="00DA3955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  <w:pPrChange w:id="108" w:author="Admin" w:date="2023-07-10T21:29:00Z">
                <w:pPr>
                  <w:pStyle w:val="TableParagraph"/>
                  <w:spacing w:line="210" w:lineRule="exact"/>
                  <w:ind w:left="107"/>
                </w:pPr>
              </w:pPrChange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867" w:type="dxa"/>
          </w:tcPr>
          <w:p w14:paraId="1494B73B" w14:textId="77777777" w:rsidR="00B21BFD" w:rsidRDefault="00DA3955">
            <w:pPr>
              <w:pStyle w:val="TableParagraph"/>
              <w:spacing w:before="120" w:after="120" w:line="210" w:lineRule="exact"/>
              <w:ind w:left="108"/>
              <w:rPr>
                <w:sz w:val="20"/>
              </w:rPr>
              <w:pPrChange w:id="109" w:author="Admin" w:date="2023-07-10T21:29:00Z">
                <w:pPr>
                  <w:pStyle w:val="TableParagraph"/>
                  <w:spacing w:line="210" w:lineRule="exact"/>
                  <w:ind w:left="108"/>
                </w:pPr>
              </w:pPrChange>
            </w:pPr>
            <w:r>
              <w:rPr>
                <w:color w:val="212121"/>
                <w:sz w:val="20"/>
              </w:rPr>
              <w:t>FEE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STRUCTURE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SCHOOL</w:t>
            </w:r>
          </w:p>
        </w:tc>
        <w:tc>
          <w:tcPr>
            <w:tcW w:w="1939" w:type="dxa"/>
          </w:tcPr>
          <w:p w14:paraId="2845FD12" w14:textId="77777777" w:rsidR="00F2776A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110" w:author="Admin" w:date="2023-07-10T23:56:00Z">
                <w:pPr>
                  <w:pStyle w:val="TableParagraph"/>
                </w:pPr>
              </w:pPrChange>
            </w:pPr>
            <w:ins w:id="111" w:author="Admin" w:date="2023-07-10T23:56:00Z">
              <w:r>
                <w:rPr>
                  <w:rFonts w:ascii="Times New Roman"/>
                  <w:sz w:val="16"/>
                </w:rPr>
                <w:t>Link</w:t>
              </w:r>
            </w:ins>
          </w:p>
        </w:tc>
      </w:tr>
      <w:tr w:rsidR="00B21BFD" w14:paraId="60C1B2C0" w14:textId="77777777">
        <w:trPr>
          <w:trHeight w:val="230"/>
        </w:trPr>
        <w:tc>
          <w:tcPr>
            <w:tcW w:w="770" w:type="dxa"/>
          </w:tcPr>
          <w:p w14:paraId="488E66B7" w14:textId="77777777" w:rsidR="00B21BFD" w:rsidRDefault="00DA3955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  <w:pPrChange w:id="112" w:author="Admin" w:date="2023-07-10T21:29:00Z">
                <w:pPr>
                  <w:pStyle w:val="TableParagraph"/>
                  <w:spacing w:line="210" w:lineRule="exact"/>
                  <w:ind w:left="107"/>
                </w:pPr>
              </w:pPrChange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867" w:type="dxa"/>
          </w:tcPr>
          <w:p w14:paraId="1A07693A" w14:textId="77777777" w:rsidR="00B21BFD" w:rsidRDefault="00DA3955">
            <w:pPr>
              <w:pStyle w:val="TableParagraph"/>
              <w:spacing w:before="120" w:after="120" w:line="210" w:lineRule="exact"/>
              <w:ind w:left="108"/>
              <w:rPr>
                <w:sz w:val="20"/>
              </w:rPr>
              <w:pPrChange w:id="113" w:author="Admin" w:date="2023-07-10T21:29:00Z">
                <w:pPr>
                  <w:pStyle w:val="TableParagraph"/>
                  <w:spacing w:line="210" w:lineRule="exact"/>
                  <w:ind w:left="108"/>
                </w:pPr>
              </w:pPrChange>
            </w:pPr>
            <w:r>
              <w:rPr>
                <w:sz w:val="20"/>
              </w:rPr>
              <w:t>ANNUAL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ACADEMIC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CALANDER.</w:t>
            </w:r>
          </w:p>
        </w:tc>
        <w:tc>
          <w:tcPr>
            <w:tcW w:w="1939" w:type="dxa"/>
          </w:tcPr>
          <w:p w14:paraId="295C9B61" w14:textId="77777777" w:rsidR="00B21BFD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114" w:author="Admin" w:date="2023-07-10T23:56:00Z">
                <w:pPr>
                  <w:pStyle w:val="TableParagraph"/>
                </w:pPr>
              </w:pPrChange>
            </w:pPr>
            <w:ins w:id="115" w:author="Admin" w:date="2023-07-10T23:56:00Z">
              <w:r>
                <w:rPr>
                  <w:rFonts w:ascii="Times New Roman"/>
                  <w:sz w:val="16"/>
                </w:rPr>
                <w:t>Link</w:t>
              </w:r>
            </w:ins>
          </w:p>
        </w:tc>
      </w:tr>
      <w:tr w:rsidR="00B21BFD" w14:paraId="75446659" w14:textId="77777777">
        <w:trPr>
          <w:trHeight w:val="230"/>
        </w:trPr>
        <w:tc>
          <w:tcPr>
            <w:tcW w:w="770" w:type="dxa"/>
          </w:tcPr>
          <w:p w14:paraId="01F359C7" w14:textId="77777777" w:rsidR="00B21BFD" w:rsidRDefault="00DA3955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  <w:pPrChange w:id="116" w:author="Admin" w:date="2023-07-10T21:29:00Z">
                <w:pPr>
                  <w:pStyle w:val="TableParagraph"/>
                  <w:spacing w:line="210" w:lineRule="exact"/>
                  <w:ind w:left="107"/>
                </w:pPr>
              </w:pPrChange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867" w:type="dxa"/>
          </w:tcPr>
          <w:p w14:paraId="6FC7DB97" w14:textId="77777777" w:rsidR="00B21BFD" w:rsidRDefault="00DA3955">
            <w:pPr>
              <w:pStyle w:val="TableParagraph"/>
              <w:spacing w:before="120" w:after="120" w:line="210" w:lineRule="exact"/>
              <w:ind w:left="108"/>
              <w:rPr>
                <w:sz w:val="20"/>
              </w:rPr>
              <w:pPrChange w:id="117" w:author="Admin" w:date="2023-07-10T21:29:00Z">
                <w:pPr>
                  <w:pStyle w:val="TableParagraph"/>
                  <w:spacing w:line="210" w:lineRule="exact"/>
                  <w:ind w:left="108"/>
                </w:pPr>
              </w:pPrChange>
            </w:pPr>
            <w:r>
              <w:rPr>
                <w:color w:val="212121"/>
                <w:sz w:val="20"/>
              </w:rPr>
              <w:t>LIST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 SCHOOL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MANAGEMENT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COMMITTEE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(SMC)</w:t>
            </w:r>
          </w:p>
        </w:tc>
        <w:tc>
          <w:tcPr>
            <w:tcW w:w="1939" w:type="dxa"/>
          </w:tcPr>
          <w:p w14:paraId="614027D1" w14:textId="77777777" w:rsidR="00B21BFD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118" w:author="Admin" w:date="2023-07-10T23:56:00Z">
                <w:pPr>
                  <w:pStyle w:val="TableParagraph"/>
                </w:pPr>
              </w:pPrChange>
            </w:pPr>
            <w:ins w:id="119" w:author="Admin" w:date="2023-07-10T23:56:00Z">
              <w:r>
                <w:rPr>
                  <w:rFonts w:ascii="Times New Roman"/>
                  <w:sz w:val="16"/>
                </w:rPr>
                <w:t>Link</w:t>
              </w:r>
            </w:ins>
          </w:p>
        </w:tc>
      </w:tr>
      <w:tr w:rsidR="00B21BFD" w14:paraId="35C3D13F" w14:textId="77777777">
        <w:trPr>
          <w:trHeight w:val="230"/>
        </w:trPr>
        <w:tc>
          <w:tcPr>
            <w:tcW w:w="770" w:type="dxa"/>
          </w:tcPr>
          <w:p w14:paraId="5C1753F9" w14:textId="77777777" w:rsidR="00B21BFD" w:rsidRDefault="00DA3955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  <w:pPrChange w:id="120" w:author="Admin" w:date="2023-07-10T21:29:00Z">
                <w:pPr>
                  <w:pStyle w:val="TableParagraph"/>
                  <w:spacing w:line="210" w:lineRule="exact"/>
                  <w:ind w:left="107"/>
                </w:pPr>
              </w:pPrChange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867" w:type="dxa"/>
          </w:tcPr>
          <w:p w14:paraId="05FD6A2D" w14:textId="77777777" w:rsidR="00B21BFD" w:rsidRDefault="00DA3955">
            <w:pPr>
              <w:pStyle w:val="TableParagraph"/>
              <w:spacing w:before="120" w:after="120" w:line="210" w:lineRule="exact"/>
              <w:ind w:left="108"/>
              <w:rPr>
                <w:sz w:val="20"/>
              </w:rPr>
              <w:pPrChange w:id="121" w:author="Admin" w:date="2023-07-10T21:29:00Z">
                <w:pPr>
                  <w:pStyle w:val="TableParagraph"/>
                  <w:spacing w:line="210" w:lineRule="exact"/>
                  <w:ind w:left="108"/>
                </w:pPr>
              </w:pPrChange>
            </w:pPr>
            <w:r>
              <w:rPr>
                <w:color w:val="212121"/>
                <w:sz w:val="20"/>
              </w:rPr>
              <w:t>LIST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 PARENTS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TEACHERS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ASSOCIATION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(PTA)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MEMBERS</w:t>
            </w:r>
          </w:p>
        </w:tc>
        <w:tc>
          <w:tcPr>
            <w:tcW w:w="1939" w:type="dxa"/>
          </w:tcPr>
          <w:p w14:paraId="65DEF758" w14:textId="77777777" w:rsidR="00B21BFD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122" w:author="Admin" w:date="2023-07-10T23:56:00Z">
                <w:pPr>
                  <w:pStyle w:val="TableParagraph"/>
                </w:pPr>
              </w:pPrChange>
            </w:pPr>
            <w:ins w:id="123" w:author="Admin" w:date="2023-07-10T23:56:00Z">
              <w:r>
                <w:rPr>
                  <w:rFonts w:ascii="Times New Roman"/>
                  <w:sz w:val="16"/>
                </w:rPr>
                <w:t>NA</w:t>
              </w:r>
            </w:ins>
          </w:p>
        </w:tc>
      </w:tr>
      <w:tr w:rsidR="00B21BFD" w14:paraId="7F02EC18" w14:textId="77777777">
        <w:trPr>
          <w:trHeight w:val="460"/>
        </w:trPr>
        <w:tc>
          <w:tcPr>
            <w:tcW w:w="770" w:type="dxa"/>
          </w:tcPr>
          <w:p w14:paraId="343F3567" w14:textId="77777777" w:rsidR="00B21BFD" w:rsidRDefault="00DA3955">
            <w:pPr>
              <w:pStyle w:val="TableParagraph"/>
              <w:spacing w:before="120" w:after="120" w:line="229" w:lineRule="exact"/>
              <w:ind w:left="107"/>
              <w:rPr>
                <w:sz w:val="20"/>
              </w:rPr>
              <w:pPrChange w:id="124" w:author="Admin" w:date="2023-07-10T21:29:00Z">
                <w:pPr>
                  <w:pStyle w:val="TableParagraph"/>
                  <w:spacing w:line="229" w:lineRule="exact"/>
                  <w:ind w:left="107"/>
                </w:pPr>
              </w:pPrChange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867" w:type="dxa"/>
          </w:tcPr>
          <w:p w14:paraId="77F09040" w14:textId="77777777" w:rsidR="00B21BFD" w:rsidRDefault="00DA3955">
            <w:pPr>
              <w:pStyle w:val="TableParagraph"/>
              <w:spacing w:before="120" w:after="120" w:line="230" w:lineRule="exact"/>
              <w:ind w:left="108" w:right="280"/>
              <w:rPr>
                <w:sz w:val="20"/>
              </w:rPr>
              <w:pPrChange w:id="125" w:author="Admin" w:date="2023-07-10T21:29:00Z">
                <w:pPr>
                  <w:pStyle w:val="TableParagraph"/>
                  <w:spacing w:line="230" w:lineRule="exact"/>
                  <w:ind w:left="108" w:right="280"/>
                </w:pPr>
              </w:pPrChange>
            </w:pPr>
            <w:r>
              <w:rPr>
                <w:color w:val="212121"/>
                <w:sz w:val="20"/>
              </w:rPr>
              <w:t>LAST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THREE-YEAR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RESULT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BOARD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EXAMINATION AS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PER</w:t>
            </w:r>
            <w:r>
              <w:rPr>
                <w:color w:val="212121"/>
                <w:spacing w:val="-5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APPLICABLILITY</w:t>
            </w:r>
          </w:p>
        </w:tc>
        <w:tc>
          <w:tcPr>
            <w:tcW w:w="1939" w:type="dxa"/>
          </w:tcPr>
          <w:p w14:paraId="62DACD4D" w14:textId="77777777" w:rsidR="00B21BFD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18"/>
              </w:rPr>
              <w:pPrChange w:id="126" w:author="Admin" w:date="2023-07-10T23:56:00Z">
                <w:pPr>
                  <w:pStyle w:val="TableParagraph"/>
                </w:pPr>
              </w:pPrChange>
            </w:pPr>
            <w:ins w:id="127" w:author="Admin" w:date="2023-07-10T23:56:00Z">
              <w:r>
                <w:rPr>
                  <w:rFonts w:ascii="Times New Roman"/>
                  <w:sz w:val="16"/>
                </w:rPr>
                <w:t>Link</w:t>
              </w:r>
            </w:ins>
          </w:p>
        </w:tc>
      </w:tr>
    </w:tbl>
    <w:p w14:paraId="2E284EDA" w14:textId="77777777" w:rsidR="00B21BFD" w:rsidRDefault="00B21BFD">
      <w:pPr>
        <w:pStyle w:val="BodyText"/>
        <w:rPr>
          <w:sz w:val="22"/>
        </w:rPr>
      </w:pPr>
    </w:p>
    <w:p w14:paraId="5B65DE08" w14:textId="77777777" w:rsidR="00B21BFD" w:rsidRDefault="00B21BFD">
      <w:pPr>
        <w:pStyle w:val="BodyText"/>
        <w:spacing w:before="2"/>
        <w:rPr>
          <w:sz w:val="18"/>
        </w:rPr>
      </w:pPr>
    </w:p>
    <w:p w14:paraId="6E03B4C4" w14:textId="77777777" w:rsidR="00B21BFD" w:rsidRDefault="00DA3955">
      <w:pPr>
        <w:spacing w:before="1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RESULT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CLASS: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X</w:t>
      </w:r>
    </w:p>
    <w:p w14:paraId="1F3AB792" w14:textId="77777777" w:rsidR="00B21BFD" w:rsidRDefault="00B21BFD">
      <w:pPr>
        <w:pStyle w:val="BodyText"/>
        <w:spacing w:before="5" w:after="1"/>
        <w:rPr>
          <w:rFonts w:ascii="Arial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008"/>
        <w:gridCol w:w="2504"/>
        <w:gridCol w:w="2213"/>
        <w:gridCol w:w="1707"/>
        <w:gridCol w:w="1366"/>
      </w:tblGrid>
      <w:tr w:rsidR="00B21BFD" w14:paraId="4446BE40" w14:textId="77777777">
        <w:trPr>
          <w:trHeight w:val="460"/>
        </w:trPr>
        <w:tc>
          <w:tcPr>
            <w:tcW w:w="780" w:type="dxa"/>
            <w:shd w:val="clear" w:color="auto" w:fill="CCC0D9"/>
          </w:tcPr>
          <w:p w14:paraId="2AA112F7" w14:textId="77777777" w:rsidR="00B21BFD" w:rsidRDefault="00DA3955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S.NO.</w:t>
            </w:r>
          </w:p>
        </w:tc>
        <w:tc>
          <w:tcPr>
            <w:tcW w:w="1008" w:type="dxa"/>
            <w:shd w:val="clear" w:color="auto" w:fill="CCC0D9"/>
          </w:tcPr>
          <w:p w14:paraId="006146AE" w14:textId="77777777" w:rsidR="00B21BFD" w:rsidRDefault="00DA3955">
            <w:pPr>
              <w:pStyle w:val="TableParagraph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2504" w:type="dxa"/>
            <w:shd w:val="clear" w:color="auto" w:fill="CCC0D9"/>
          </w:tcPr>
          <w:p w14:paraId="2EE1367C" w14:textId="77777777" w:rsidR="00B21BFD" w:rsidRDefault="00DA3955">
            <w:pPr>
              <w:pStyle w:val="TableParagraph"/>
              <w:spacing w:line="230" w:lineRule="exact"/>
              <w:ind w:left="713" w:right="218" w:hanging="4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REGISTERED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STUDENTS</w:t>
            </w:r>
          </w:p>
        </w:tc>
        <w:tc>
          <w:tcPr>
            <w:tcW w:w="2213" w:type="dxa"/>
            <w:shd w:val="clear" w:color="auto" w:fill="CCC0D9"/>
          </w:tcPr>
          <w:p w14:paraId="10F41283" w14:textId="77777777" w:rsidR="00B21BFD" w:rsidRDefault="00DA3955">
            <w:pPr>
              <w:pStyle w:val="TableParagraph"/>
              <w:spacing w:line="230" w:lineRule="exact"/>
              <w:ind w:left="695" w:right="183" w:hanging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STUDETNS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PASSED</w:t>
            </w:r>
          </w:p>
        </w:tc>
        <w:tc>
          <w:tcPr>
            <w:tcW w:w="1707" w:type="dxa"/>
            <w:shd w:val="clear" w:color="auto" w:fill="CCC0D9"/>
          </w:tcPr>
          <w:p w14:paraId="7E76D6D2" w14:textId="77777777" w:rsidR="00B21BFD" w:rsidRDefault="00DA3955">
            <w:pPr>
              <w:pStyle w:val="TableParagraph"/>
              <w:spacing w:line="230" w:lineRule="exact"/>
              <w:ind w:left="158" w:firstLine="4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PERCENTAGE</w:t>
            </w:r>
          </w:p>
        </w:tc>
        <w:tc>
          <w:tcPr>
            <w:tcW w:w="1366" w:type="dxa"/>
            <w:shd w:val="clear" w:color="auto" w:fill="CCC0D9"/>
          </w:tcPr>
          <w:p w14:paraId="301C2F13" w14:textId="77777777" w:rsidR="00B21BFD" w:rsidRDefault="00DA3955">
            <w:pPr>
              <w:pStyle w:val="TableParagraph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REMARKS</w:t>
            </w:r>
          </w:p>
        </w:tc>
      </w:tr>
      <w:tr w:rsidR="00B21BFD" w14:paraId="45A47BAE" w14:textId="77777777">
        <w:trPr>
          <w:trHeight w:val="230"/>
        </w:trPr>
        <w:tc>
          <w:tcPr>
            <w:tcW w:w="780" w:type="dxa"/>
          </w:tcPr>
          <w:p w14:paraId="68FD68A0" w14:textId="77777777" w:rsidR="00B21BFD" w:rsidRPr="000F521A" w:rsidRDefault="000F521A">
            <w:pPr>
              <w:pStyle w:val="TableParagraph"/>
              <w:spacing w:before="120" w:after="120"/>
              <w:jc w:val="center"/>
              <w:rPr>
                <w:rFonts w:ascii="Times New Roman"/>
                <w:sz w:val="24"/>
                <w:rPrChange w:id="128" w:author="Admin" w:date="2023-07-10T23:50:00Z">
                  <w:rPr>
                    <w:rFonts w:ascii="Times New Roman"/>
                    <w:sz w:val="16"/>
                  </w:rPr>
                </w:rPrChange>
              </w:rPr>
              <w:pPrChange w:id="129" w:author="Admin" w:date="2023-07-10T23:50:00Z">
                <w:pPr>
                  <w:pStyle w:val="TableParagraph"/>
                </w:pPr>
              </w:pPrChange>
            </w:pPr>
            <w:ins w:id="130" w:author="Admin" w:date="2023-07-10T23:50:00Z">
              <w:r>
                <w:rPr>
                  <w:rFonts w:ascii="Times New Roman"/>
                  <w:sz w:val="24"/>
                </w:rPr>
                <w:t>1</w:t>
              </w:r>
            </w:ins>
          </w:p>
        </w:tc>
        <w:tc>
          <w:tcPr>
            <w:tcW w:w="1008" w:type="dxa"/>
          </w:tcPr>
          <w:p w14:paraId="5CA3B7FC" w14:textId="77777777" w:rsidR="00B21BFD" w:rsidRPr="000F521A" w:rsidRDefault="000F521A">
            <w:pPr>
              <w:pStyle w:val="TableParagraph"/>
              <w:spacing w:before="120" w:after="120"/>
              <w:rPr>
                <w:rFonts w:ascii="Times New Roman"/>
                <w:sz w:val="24"/>
                <w:rPrChange w:id="131" w:author="Admin" w:date="2023-07-10T23:50:00Z">
                  <w:rPr>
                    <w:rFonts w:ascii="Times New Roman"/>
                    <w:sz w:val="16"/>
                  </w:rPr>
                </w:rPrChange>
              </w:rPr>
              <w:pPrChange w:id="132" w:author="Admin" w:date="2023-07-10T21:29:00Z">
                <w:pPr>
                  <w:pStyle w:val="TableParagraph"/>
                </w:pPr>
              </w:pPrChange>
            </w:pPr>
            <w:ins w:id="133" w:author="Admin" w:date="2023-07-10T23:50:00Z">
              <w:r>
                <w:rPr>
                  <w:rFonts w:ascii="Times New Roman"/>
                  <w:sz w:val="24"/>
                </w:rPr>
                <w:t>2021-2022</w:t>
              </w:r>
            </w:ins>
          </w:p>
        </w:tc>
        <w:tc>
          <w:tcPr>
            <w:tcW w:w="2504" w:type="dxa"/>
          </w:tcPr>
          <w:p w14:paraId="0FD6340A" w14:textId="77777777" w:rsidR="00B21BFD" w:rsidRPr="000F521A" w:rsidRDefault="000F521A">
            <w:pPr>
              <w:pStyle w:val="TableParagraph"/>
              <w:spacing w:before="120" w:after="120"/>
              <w:jc w:val="center"/>
              <w:rPr>
                <w:rFonts w:ascii="Times New Roman"/>
                <w:sz w:val="24"/>
                <w:rPrChange w:id="134" w:author="Admin" w:date="2023-07-10T23:51:00Z">
                  <w:rPr>
                    <w:rFonts w:ascii="Times New Roman"/>
                    <w:sz w:val="16"/>
                  </w:rPr>
                </w:rPrChange>
              </w:rPr>
              <w:pPrChange w:id="135" w:author="Admin" w:date="2023-07-10T23:51:00Z">
                <w:pPr>
                  <w:pStyle w:val="TableParagraph"/>
                </w:pPr>
              </w:pPrChange>
            </w:pPr>
            <w:ins w:id="136" w:author="Admin" w:date="2023-07-10T23:51:00Z">
              <w:r>
                <w:rPr>
                  <w:rFonts w:ascii="Times New Roman"/>
                  <w:sz w:val="24"/>
                </w:rPr>
                <w:t>37</w:t>
              </w:r>
            </w:ins>
          </w:p>
        </w:tc>
        <w:tc>
          <w:tcPr>
            <w:tcW w:w="2213" w:type="dxa"/>
          </w:tcPr>
          <w:p w14:paraId="27970FEB" w14:textId="77777777" w:rsidR="00B21BFD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137" w:author="Admin" w:date="2023-07-10T23:51:00Z">
                <w:pPr>
                  <w:pStyle w:val="TableParagraph"/>
                </w:pPr>
              </w:pPrChange>
            </w:pPr>
            <w:ins w:id="138" w:author="Admin" w:date="2023-07-10T23:51:00Z">
              <w:r w:rsidRPr="00F2776A">
                <w:rPr>
                  <w:rFonts w:ascii="Times New Roman"/>
                  <w:sz w:val="24"/>
                  <w:rPrChange w:id="139" w:author="Admin" w:date="2023-07-10T23:51:00Z">
                    <w:rPr>
                      <w:rFonts w:ascii="Times New Roman"/>
                      <w:sz w:val="16"/>
                    </w:rPr>
                  </w:rPrChange>
                </w:rPr>
                <w:t>37</w:t>
              </w:r>
            </w:ins>
          </w:p>
        </w:tc>
        <w:tc>
          <w:tcPr>
            <w:tcW w:w="1707" w:type="dxa"/>
          </w:tcPr>
          <w:p w14:paraId="694A6B42" w14:textId="77777777" w:rsidR="00B21BFD" w:rsidRPr="00F2776A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24"/>
                <w:rPrChange w:id="140" w:author="Admin" w:date="2023-07-10T23:51:00Z">
                  <w:rPr>
                    <w:rFonts w:ascii="Times New Roman"/>
                    <w:sz w:val="16"/>
                  </w:rPr>
                </w:rPrChange>
              </w:rPr>
              <w:pPrChange w:id="141" w:author="Admin" w:date="2023-07-10T23:51:00Z">
                <w:pPr>
                  <w:pStyle w:val="TableParagraph"/>
                </w:pPr>
              </w:pPrChange>
            </w:pPr>
            <w:ins w:id="142" w:author="Admin" w:date="2023-07-10T23:51:00Z">
              <w:r>
                <w:rPr>
                  <w:rFonts w:ascii="Times New Roman"/>
                  <w:sz w:val="24"/>
                </w:rPr>
                <w:t>100%</w:t>
              </w:r>
            </w:ins>
          </w:p>
        </w:tc>
        <w:tc>
          <w:tcPr>
            <w:tcW w:w="1366" w:type="dxa"/>
          </w:tcPr>
          <w:p w14:paraId="6701A85A" w14:textId="77777777" w:rsidR="00B21BFD" w:rsidRPr="00F2776A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24"/>
                <w:rPrChange w:id="143" w:author="Admin" w:date="2023-07-10T23:51:00Z">
                  <w:rPr>
                    <w:rFonts w:ascii="Times New Roman"/>
                    <w:sz w:val="16"/>
                  </w:rPr>
                </w:rPrChange>
              </w:rPr>
              <w:pPrChange w:id="144" w:author="Admin" w:date="2023-07-10T23:51:00Z">
                <w:pPr>
                  <w:pStyle w:val="TableParagraph"/>
                </w:pPr>
              </w:pPrChange>
            </w:pPr>
            <w:ins w:id="145" w:author="Admin" w:date="2023-07-10T23:51:00Z">
              <w:r>
                <w:rPr>
                  <w:rFonts w:ascii="Times New Roman"/>
                  <w:sz w:val="24"/>
                </w:rPr>
                <w:t>7</w:t>
              </w:r>
            </w:ins>
            <w:ins w:id="146" w:author="Admin" w:date="2023-07-10T23:52:00Z">
              <w:r>
                <w:rPr>
                  <w:rFonts w:ascii="Times New Roman"/>
                  <w:sz w:val="24"/>
                </w:rPr>
                <w:t xml:space="preserve"> Distinction   </w:t>
              </w:r>
            </w:ins>
          </w:p>
        </w:tc>
      </w:tr>
      <w:tr w:rsidR="00B21BFD" w14:paraId="0DE9F8BC" w14:textId="77777777">
        <w:trPr>
          <w:trHeight w:val="230"/>
        </w:trPr>
        <w:tc>
          <w:tcPr>
            <w:tcW w:w="780" w:type="dxa"/>
          </w:tcPr>
          <w:p w14:paraId="5229AD22" w14:textId="77777777" w:rsidR="00B21BFD" w:rsidRPr="000F521A" w:rsidRDefault="000F521A">
            <w:pPr>
              <w:pStyle w:val="TableParagraph"/>
              <w:spacing w:before="120" w:after="120"/>
              <w:jc w:val="center"/>
              <w:rPr>
                <w:rFonts w:ascii="Times New Roman"/>
                <w:sz w:val="24"/>
                <w:rPrChange w:id="147" w:author="Admin" w:date="2023-07-10T23:51:00Z">
                  <w:rPr>
                    <w:rFonts w:ascii="Times New Roman"/>
                    <w:sz w:val="16"/>
                  </w:rPr>
                </w:rPrChange>
              </w:rPr>
              <w:pPrChange w:id="148" w:author="Admin" w:date="2023-07-10T23:51:00Z">
                <w:pPr>
                  <w:pStyle w:val="TableParagraph"/>
                </w:pPr>
              </w:pPrChange>
            </w:pPr>
            <w:ins w:id="149" w:author="Admin" w:date="2023-07-10T23:51:00Z">
              <w:r>
                <w:rPr>
                  <w:rFonts w:ascii="Times New Roman"/>
                  <w:sz w:val="24"/>
                </w:rPr>
                <w:t>2</w:t>
              </w:r>
            </w:ins>
          </w:p>
        </w:tc>
        <w:tc>
          <w:tcPr>
            <w:tcW w:w="1008" w:type="dxa"/>
          </w:tcPr>
          <w:p w14:paraId="23E3D2E9" w14:textId="77777777" w:rsidR="00B21BFD" w:rsidRDefault="00F2776A">
            <w:pPr>
              <w:pStyle w:val="TableParagraph"/>
              <w:spacing w:before="120" w:after="120"/>
              <w:rPr>
                <w:rFonts w:ascii="Times New Roman"/>
                <w:sz w:val="16"/>
              </w:rPr>
              <w:pPrChange w:id="150" w:author="Admin" w:date="2023-07-10T21:29:00Z">
                <w:pPr>
                  <w:pStyle w:val="TableParagraph"/>
                </w:pPr>
              </w:pPrChange>
            </w:pPr>
            <w:ins w:id="151" w:author="Admin" w:date="2023-07-10T23:52:00Z">
              <w:r w:rsidRPr="00F2776A">
                <w:rPr>
                  <w:rFonts w:ascii="Times New Roman"/>
                  <w:sz w:val="24"/>
                  <w:rPrChange w:id="152" w:author="Admin" w:date="2023-07-10T23:53:00Z">
                    <w:rPr>
                      <w:rFonts w:ascii="Times New Roman"/>
                      <w:sz w:val="16"/>
                    </w:rPr>
                  </w:rPrChange>
                </w:rPr>
                <w:t>2020</w:t>
              </w:r>
            </w:ins>
            <w:ins w:id="153" w:author="Admin" w:date="2023-07-10T23:53:00Z">
              <w:r>
                <w:rPr>
                  <w:rFonts w:ascii="Times New Roman"/>
                  <w:sz w:val="24"/>
                </w:rPr>
                <w:t>-2021</w:t>
              </w:r>
            </w:ins>
          </w:p>
        </w:tc>
        <w:tc>
          <w:tcPr>
            <w:tcW w:w="2504" w:type="dxa"/>
          </w:tcPr>
          <w:p w14:paraId="761EFB26" w14:textId="77777777" w:rsidR="00B21BFD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154" w:author="Admin" w:date="2023-07-10T23:53:00Z">
                <w:pPr>
                  <w:pStyle w:val="TableParagraph"/>
                </w:pPr>
              </w:pPrChange>
            </w:pPr>
            <w:ins w:id="155" w:author="Admin" w:date="2023-07-10T23:53:00Z">
              <w:r w:rsidRPr="00F2776A">
                <w:rPr>
                  <w:rFonts w:ascii="Times New Roman"/>
                  <w:sz w:val="24"/>
                  <w:rPrChange w:id="156" w:author="Admin" w:date="2023-07-10T23:53:00Z">
                    <w:rPr>
                      <w:rFonts w:ascii="Times New Roman"/>
                      <w:sz w:val="16"/>
                    </w:rPr>
                  </w:rPrChange>
                </w:rPr>
                <w:t>21</w:t>
              </w:r>
            </w:ins>
          </w:p>
        </w:tc>
        <w:tc>
          <w:tcPr>
            <w:tcW w:w="2213" w:type="dxa"/>
          </w:tcPr>
          <w:p w14:paraId="1D95DE16" w14:textId="77777777" w:rsidR="00B21BFD" w:rsidRPr="00F2776A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24"/>
                <w:rPrChange w:id="157" w:author="Admin" w:date="2023-07-10T23:53:00Z">
                  <w:rPr>
                    <w:rFonts w:ascii="Times New Roman"/>
                    <w:sz w:val="16"/>
                  </w:rPr>
                </w:rPrChange>
              </w:rPr>
              <w:pPrChange w:id="158" w:author="Admin" w:date="2023-07-10T23:53:00Z">
                <w:pPr>
                  <w:pStyle w:val="TableParagraph"/>
                </w:pPr>
              </w:pPrChange>
            </w:pPr>
            <w:ins w:id="159" w:author="Admin" w:date="2023-07-10T23:53:00Z">
              <w:r>
                <w:rPr>
                  <w:rFonts w:ascii="Times New Roman"/>
                  <w:sz w:val="24"/>
                </w:rPr>
                <w:t>21</w:t>
              </w:r>
            </w:ins>
          </w:p>
        </w:tc>
        <w:tc>
          <w:tcPr>
            <w:tcW w:w="1707" w:type="dxa"/>
          </w:tcPr>
          <w:p w14:paraId="1975C072" w14:textId="77777777" w:rsidR="00B21BFD" w:rsidRPr="00F2776A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24"/>
                <w:rPrChange w:id="160" w:author="Admin" w:date="2023-07-10T23:53:00Z">
                  <w:rPr>
                    <w:rFonts w:ascii="Times New Roman"/>
                    <w:sz w:val="16"/>
                  </w:rPr>
                </w:rPrChange>
              </w:rPr>
              <w:pPrChange w:id="161" w:author="Admin" w:date="2023-07-10T23:53:00Z">
                <w:pPr>
                  <w:pStyle w:val="TableParagraph"/>
                </w:pPr>
              </w:pPrChange>
            </w:pPr>
            <w:ins w:id="162" w:author="Admin" w:date="2023-07-10T23:53:00Z">
              <w:r>
                <w:rPr>
                  <w:rFonts w:ascii="Times New Roman"/>
                  <w:sz w:val="24"/>
                </w:rPr>
                <w:t>100%</w:t>
              </w:r>
            </w:ins>
          </w:p>
        </w:tc>
        <w:tc>
          <w:tcPr>
            <w:tcW w:w="1366" w:type="dxa"/>
          </w:tcPr>
          <w:p w14:paraId="55648FB5" w14:textId="77777777" w:rsidR="00B21BFD" w:rsidRPr="00F2776A" w:rsidRDefault="00F2776A">
            <w:pPr>
              <w:pStyle w:val="TableParagraph"/>
              <w:spacing w:before="120" w:after="120"/>
              <w:jc w:val="center"/>
              <w:rPr>
                <w:rFonts w:ascii="Times New Roman"/>
                <w:sz w:val="24"/>
                <w:rPrChange w:id="163" w:author="Admin" w:date="2023-07-10T23:54:00Z">
                  <w:rPr>
                    <w:rFonts w:ascii="Times New Roman"/>
                    <w:sz w:val="16"/>
                  </w:rPr>
                </w:rPrChange>
              </w:rPr>
              <w:pPrChange w:id="164" w:author="Admin" w:date="2023-07-10T23:54:00Z">
                <w:pPr>
                  <w:pStyle w:val="TableParagraph"/>
                </w:pPr>
              </w:pPrChange>
            </w:pPr>
            <w:ins w:id="165" w:author="Admin" w:date="2023-07-10T23:54:00Z">
              <w:r>
                <w:rPr>
                  <w:rFonts w:ascii="Times New Roman"/>
                  <w:sz w:val="24"/>
                </w:rPr>
                <w:t xml:space="preserve">8 Distinction </w:t>
              </w:r>
            </w:ins>
          </w:p>
        </w:tc>
      </w:tr>
      <w:tr w:rsidR="00F2776A" w14:paraId="520EEB6B" w14:textId="77777777">
        <w:trPr>
          <w:trHeight w:val="230"/>
          <w:ins w:id="166" w:author="Admin" w:date="2023-07-10T23:54:00Z"/>
        </w:trPr>
        <w:tc>
          <w:tcPr>
            <w:tcW w:w="780" w:type="dxa"/>
          </w:tcPr>
          <w:p w14:paraId="63F7FFF0" w14:textId="77777777" w:rsidR="00F2776A" w:rsidRDefault="00F2776A" w:rsidP="000F521A">
            <w:pPr>
              <w:pStyle w:val="TableParagraph"/>
              <w:spacing w:before="120" w:after="120"/>
              <w:jc w:val="center"/>
              <w:rPr>
                <w:ins w:id="167" w:author="Admin" w:date="2023-07-10T23:54:00Z"/>
                <w:rFonts w:ascii="Times New Roman"/>
                <w:sz w:val="24"/>
              </w:rPr>
            </w:pPr>
            <w:ins w:id="168" w:author="Admin" w:date="2023-07-10T23:54:00Z">
              <w:r>
                <w:rPr>
                  <w:rFonts w:ascii="Times New Roman"/>
                  <w:sz w:val="24"/>
                </w:rPr>
                <w:t>3</w:t>
              </w:r>
            </w:ins>
          </w:p>
        </w:tc>
        <w:tc>
          <w:tcPr>
            <w:tcW w:w="1008" w:type="dxa"/>
          </w:tcPr>
          <w:p w14:paraId="3C228A81" w14:textId="77777777" w:rsidR="00F2776A" w:rsidRPr="00F2776A" w:rsidRDefault="00F2776A" w:rsidP="00A136D0">
            <w:pPr>
              <w:pStyle w:val="TableParagraph"/>
              <w:spacing w:before="120" w:after="120"/>
              <w:rPr>
                <w:ins w:id="169" w:author="Admin" w:date="2023-07-10T23:54:00Z"/>
                <w:rFonts w:ascii="Times New Roman"/>
                <w:sz w:val="24"/>
              </w:rPr>
            </w:pPr>
            <w:ins w:id="170" w:author="Admin" w:date="2023-07-10T23:54:00Z">
              <w:r>
                <w:rPr>
                  <w:rFonts w:ascii="Times New Roman"/>
                  <w:sz w:val="24"/>
                </w:rPr>
                <w:t>2019-2020</w:t>
              </w:r>
            </w:ins>
          </w:p>
        </w:tc>
        <w:tc>
          <w:tcPr>
            <w:tcW w:w="2504" w:type="dxa"/>
          </w:tcPr>
          <w:p w14:paraId="14285B6C" w14:textId="77777777" w:rsidR="00F2776A" w:rsidRPr="00F2776A" w:rsidRDefault="00F2776A">
            <w:pPr>
              <w:pStyle w:val="TableParagraph"/>
              <w:spacing w:before="120" w:after="120"/>
              <w:jc w:val="center"/>
              <w:rPr>
                <w:ins w:id="171" w:author="Admin" w:date="2023-07-10T23:54:00Z"/>
                <w:rFonts w:ascii="Times New Roman"/>
                <w:sz w:val="24"/>
              </w:rPr>
            </w:pPr>
            <w:ins w:id="172" w:author="Admin" w:date="2023-07-10T23:54:00Z">
              <w:r>
                <w:rPr>
                  <w:rFonts w:ascii="Times New Roman"/>
                  <w:sz w:val="24"/>
                </w:rPr>
                <w:t>23</w:t>
              </w:r>
            </w:ins>
          </w:p>
        </w:tc>
        <w:tc>
          <w:tcPr>
            <w:tcW w:w="2213" w:type="dxa"/>
          </w:tcPr>
          <w:p w14:paraId="6B47E891" w14:textId="77777777" w:rsidR="00F2776A" w:rsidRDefault="00F2776A" w:rsidP="00F2776A">
            <w:pPr>
              <w:pStyle w:val="TableParagraph"/>
              <w:spacing w:before="120" w:after="120"/>
              <w:jc w:val="center"/>
              <w:rPr>
                <w:ins w:id="173" w:author="Admin" w:date="2023-07-10T23:54:00Z"/>
                <w:rFonts w:ascii="Times New Roman"/>
                <w:sz w:val="24"/>
              </w:rPr>
            </w:pPr>
            <w:ins w:id="174" w:author="Admin" w:date="2023-07-10T23:54:00Z">
              <w:r>
                <w:rPr>
                  <w:rFonts w:ascii="Times New Roman"/>
                  <w:sz w:val="24"/>
                </w:rPr>
                <w:t>23</w:t>
              </w:r>
            </w:ins>
          </w:p>
        </w:tc>
        <w:tc>
          <w:tcPr>
            <w:tcW w:w="1707" w:type="dxa"/>
          </w:tcPr>
          <w:p w14:paraId="40B1F491" w14:textId="77777777" w:rsidR="00F2776A" w:rsidRDefault="00F2776A" w:rsidP="00F2776A">
            <w:pPr>
              <w:pStyle w:val="TableParagraph"/>
              <w:spacing w:before="120" w:after="120"/>
              <w:jc w:val="center"/>
              <w:rPr>
                <w:ins w:id="175" w:author="Admin" w:date="2023-07-10T23:54:00Z"/>
                <w:rFonts w:ascii="Times New Roman"/>
                <w:sz w:val="24"/>
              </w:rPr>
            </w:pPr>
            <w:ins w:id="176" w:author="Admin" w:date="2023-07-10T23:54:00Z">
              <w:r>
                <w:rPr>
                  <w:rFonts w:ascii="Times New Roman"/>
                  <w:sz w:val="24"/>
                </w:rPr>
                <w:t>100%</w:t>
              </w:r>
            </w:ins>
          </w:p>
        </w:tc>
        <w:tc>
          <w:tcPr>
            <w:tcW w:w="1366" w:type="dxa"/>
          </w:tcPr>
          <w:p w14:paraId="06003C1D" w14:textId="77777777" w:rsidR="00F2776A" w:rsidRDefault="00F2776A" w:rsidP="00F2776A">
            <w:pPr>
              <w:pStyle w:val="TableParagraph"/>
              <w:spacing w:before="120" w:after="120"/>
              <w:jc w:val="center"/>
              <w:rPr>
                <w:ins w:id="177" w:author="Admin" w:date="2023-07-10T23:54:00Z"/>
                <w:rFonts w:ascii="Times New Roman"/>
                <w:sz w:val="24"/>
              </w:rPr>
            </w:pPr>
            <w:ins w:id="178" w:author="Admin" w:date="2023-07-10T23:55:00Z">
              <w:r>
                <w:rPr>
                  <w:rFonts w:ascii="Times New Roman"/>
                  <w:sz w:val="24"/>
                </w:rPr>
                <w:t>8 Distinction</w:t>
              </w:r>
            </w:ins>
          </w:p>
        </w:tc>
      </w:tr>
    </w:tbl>
    <w:p w14:paraId="216A3B45" w14:textId="77777777" w:rsidR="00B21BFD" w:rsidRDefault="00B21BFD">
      <w:pPr>
        <w:pStyle w:val="BodyText"/>
        <w:rPr>
          <w:rFonts w:ascii="Arial"/>
          <w:b/>
          <w:sz w:val="22"/>
        </w:rPr>
      </w:pPr>
    </w:p>
    <w:p w14:paraId="03707FEA" w14:textId="77777777" w:rsidR="00B21BFD" w:rsidRDefault="00B21BFD">
      <w:pPr>
        <w:pStyle w:val="BodyText"/>
        <w:spacing w:before="2"/>
        <w:rPr>
          <w:rFonts w:ascii="Arial"/>
          <w:b/>
          <w:sz w:val="18"/>
        </w:rPr>
      </w:pPr>
    </w:p>
    <w:p w14:paraId="0DE7F02E" w14:textId="77777777" w:rsidR="00B21BFD" w:rsidDel="000F521A" w:rsidRDefault="00DA3955">
      <w:pPr>
        <w:spacing w:before="1"/>
        <w:ind w:left="220"/>
        <w:rPr>
          <w:del w:id="179" w:author="Admin" w:date="2023-07-10T23:50:00Z"/>
          <w:rFonts w:ascii="Arial"/>
          <w:b/>
          <w:sz w:val="20"/>
        </w:rPr>
      </w:pPr>
      <w:del w:id="180" w:author="Admin" w:date="2023-07-10T23:50:00Z">
        <w:r w:rsidDel="000F521A">
          <w:rPr>
            <w:rFonts w:ascii="Arial"/>
            <w:b/>
            <w:sz w:val="20"/>
          </w:rPr>
          <w:delText>RESULT</w:delText>
        </w:r>
        <w:r w:rsidDel="000F521A">
          <w:rPr>
            <w:rFonts w:ascii="Arial"/>
            <w:b/>
            <w:spacing w:val="-2"/>
            <w:sz w:val="20"/>
          </w:rPr>
          <w:delText xml:space="preserve"> </w:delText>
        </w:r>
        <w:r w:rsidDel="000F521A">
          <w:rPr>
            <w:rFonts w:ascii="Arial"/>
            <w:b/>
            <w:sz w:val="20"/>
          </w:rPr>
          <w:delText>CLASS:</w:delText>
        </w:r>
        <w:r w:rsidDel="000F521A">
          <w:rPr>
            <w:rFonts w:ascii="Arial"/>
            <w:b/>
            <w:spacing w:val="-2"/>
            <w:sz w:val="20"/>
          </w:rPr>
          <w:delText xml:space="preserve"> </w:delText>
        </w:r>
        <w:r w:rsidDel="000F521A">
          <w:rPr>
            <w:rFonts w:ascii="Arial"/>
            <w:b/>
            <w:sz w:val="20"/>
          </w:rPr>
          <w:delText>XII</w:delText>
        </w:r>
      </w:del>
    </w:p>
    <w:p w14:paraId="15F5C2B8" w14:textId="77777777" w:rsidR="00B21BFD" w:rsidDel="000F521A" w:rsidRDefault="00B21BFD">
      <w:pPr>
        <w:pStyle w:val="BodyText"/>
        <w:spacing w:before="5" w:after="1"/>
        <w:rPr>
          <w:del w:id="181" w:author="Admin" w:date="2023-07-10T23:50:00Z"/>
          <w:rFonts w:ascii="Arial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008"/>
        <w:gridCol w:w="2504"/>
        <w:gridCol w:w="2213"/>
        <w:gridCol w:w="1707"/>
        <w:gridCol w:w="1366"/>
      </w:tblGrid>
      <w:tr w:rsidR="00B21BFD" w:rsidDel="000F521A" w14:paraId="606819F5" w14:textId="77777777">
        <w:trPr>
          <w:trHeight w:val="460"/>
          <w:del w:id="182" w:author="Admin" w:date="2023-07-10T23:50:00Z"/>
        </w:trPr>
        <w:tc>
          <w:tcPr>
            <w:tcW w:w="780" w:type="dxa"/>
            <w:shd w:val="clear" w:color="auto" w:fill="CCC0D9"/>
          </w:tcPr>
          <w:p w14:paraId="103BD48E" w14:textId="77777777" w:rsidR="00B21BFD" w:rsidDel="000F521A" w:rsidRDefault="00DA3955">
            <w:pPr>
              <w:pStyle w:val="TableParagraph"/>
              <w:spacing w:line="229" w:lineRule="exact"/>
              <w:ind w:left="117"/>
              <w:rPr>
                <w:del w:id="183" w:author="Admin" w:date="2023-07-10T23:50:00Z"/>
                <w:rFonts w:ascii="Arial"/>
                <w:b/>
                <w:sz w:val="20"/>
              </w:rPr>
            </w:pPr>
            <w:del w:id="184" w:author="Admin" w:date="2023-07-10T23:50:00Z">
              <w:r w:rsidDel="000F521A">
                <w:rPr>
                  <w:rFonts w:ascii="Arial"/>
                  <w:b/>
                  <w:sz w:val="20"/>
                </w:rPr>
                <w:delText>S.NO.</w:delText>
              </w:r>
            </w:del>
          </w:p>
        </w:tc>
        <w:tc>
          <w:tcPr>
            <w:tcW w:w="1008" w:type="dxa"/>
            <w:shd w:val="clear" w:color="auto" w:fill="CCC0D9"/>
          </w:tcPr>
          <w:p w14:paraId="6255F88B" w14:textId="77777777" w:rsidR="00B21BFD" w:rsidDel="000F521A" w:rsidRDefault="00DA3955">
            <w:pPr>
              <w:pStyle w:val="TableParagraph"/>
              <w:spacing w:line="229" w:lineRule="exact"/>
              <w:ind w:left="225"/>
              <w:rPr>
                <w:del w:id="185" w:author="Admin" w:date="2023-07-10T23:50:00Z"/>
                <w:rFonts w:ascii="Arial"/>
                <w:b/>
                <w:sz w:val="20"/>
              </w:rPr>
            </w:pPr>
            <w:del w:id="186" w:author="Admin" w:date="2023-07-10T23:50:00Z">
              <w:r w:rsidDel="000F521A">
                <w:rPr>
                  <w:rFonts w:ascii="Arial"/>
                  <w:b/>
                  <w:sz w:val="20"/>
                </w:rPr>
                <w:delText>YEAR</w:delText>
              </w:r>
            </w:del>
          </w:p>
        </w:tc>
        <w:tc>
          <w:tcPr>
            <w:tcW w:w="2504" w:type="dxa"/>
            <w:shd w:val="clear" w:color="auto" w:fill="CCC0D9"/>
          </w:tcPr>
          <w:p w14:paraId="172CC5BD" w14:textId="77777777" w:rsidR="00B21BFD" w:rsidDel="000F521A" w:rsidRDefault="00DA3955">
            <w:pPr>
              <w:pStyle w:val="TableParagraph"/>
              <w:spacing w:line="230" w:lineRule="exact"/>
              <w:ind w:left="713" w:right="218" w:hanging="483"/>
              <w:rPr>
                <w:del w:id="187" w:author="Admin" w:date="2023-07-10T23:50:00Z"/>
                <w:rFonts w:ascii="Arial"/>
                <w:b/>
                <w:sz w:val="20"/>
              </w:rPr>
            </w:pPr>
            <w:del w:id="188" w:author="Admin" w:date="2023-07-10T23:50:00Z">
              <w:r w:rsidDel="000F521A">
                <w:rPr>
                  <w:rFonts w:ascii="Arial"/>
                  <w:b/>
                  <w:sz w:val="20"/>
                </w:rPr>
                <w:delText>NO.</w:delText>
              </w:r>
              <w:r w:rsidDel="000F521A">
                <w:rPr>
                  <w:rFonts w:ascii="Arial"/>
                  <w:b/>
                  <w:spacing w:val="-10"/>
                  <w:sz w:val="20"/>
                </w:rPr>
                <w:delText xml:space="preserve"> </w:delText>
              </w:r>
              <w:r w:rsidDel="000F521A">
                <w:rPr>
                  <w:rFonts w:ascii="Arial"/>
                  <w:b/>
                  <w:sz w:val="20"/>
                </w:rPr>
                <w:delText>OF</w:delText>
              </w:r>
              <w:r w:rsidDel="000F521A">
                <w:rPr>
                  <w:rFonts w:ascii="Arial"/>
                  <w:b/>
                  <w:spacing w:val="-9"/>
                  <w:sz w:val="20"/>
                </w:rPr>
                <w:delText xml:space="preserve"> </w:delText>
              </w:r>
              <w:r w:rsidDel="000F521A">
                <w:rPr>
                  <w:rFonts w:ascii="Arial"/>
                  <w:b/>
                  <w:sz w:val="20"/>
                </w:rPr>
                <w:delText>REGISTERED</w:delText>
              </w:r>
              <w:r w:rsidDel="000F521A">
                <w:rPr>
                  <w:rFonts w:ascii="Arial"/>
                  <w:b/>
                  <w:spacing w:val="-53"/>
                  <w:sz w:val="20"/>
                </w:rPr>
                <w:delText xml:space="preserve"> </w:delText>
              </w:r>
              <w:r w:rsidDel="000F521A">
                <w:rPr>
                  <w:rFonts w:ascii="Arial"/>
                  <w:b/>
                  <w:sz w:val="20"/>
                </w:rPr>
                <w:delText>STUDENTS</w:delText>
              </w:r>
            </w:del>
          </w:p>
        </w:tc>
        <w:tc>
          <w:tcPr>
            <w:tcW w:w="2213" w:type="dxa"/>
            <w:shd w:val="clear" w:color="auto" w:fill="CCC0D9"/>
          </w:tcPr>
          <w:p w14:paraId="2BAAA3F3" w14:textId="77777777" w:rsidR="00B21BFD" w:rsidDel="000F521A" w:rsidRDefault="00DA3955">
            <w:pPr>
              <w:pStyle w:val="TableParagraph"/>
              <w:spacing w:line="230" w:lineRule="exact"/>
              <w:ind w:left="695" w:right="183" w:hanging="500"/>
              <w:rPr>
                <w:del w:id="189" w:author="Admin" w:date="2023-07-10T23:50:00Z"/>
                <w:rFonts w:ascii="Arial"/>
                <w:b/>
                <w:sz w:val="20"/>
              </w:rPr>
            </w:pPr>
            <w:del w:id="190" w:author="Admin" w:date="2023-07-10T23:50:00Z">
              <w:r w:rsidDel="000F521A">
                <w:rPr>
                  <w:rFonts w:ascii="Arial"/>
                  <w:b/>
                  <w:sz w:val="20"/>
                </w:rPr>
                <w:delText>NO.</w:delText>
              </w:r>
              <w:r w:rsidDel="000F521A">
                <w:rPr>
                  <w:rFonts w:ascii="Arial"/>
                  <w:b/>
                  <w:spacing w:val="-10"/>
                  <w:sz w:val="20"/>
                </w:rPr>
                <w:delText xml:space="preserve"> </w:delText>
              </w:r>
              <w:r w:rsidDel="000F521A">
                <w:rPr>
                  <w:rFonts w:ascii="Arial"/>
                  <w:b/>
                  <w:sz w:val="20"/>
                </w:rPr>
                <w:delText>OF</w:delText>
              </w:r>
              <w:r w:rsidDel="000F521A">
                <w:rPr>
                  <w:rFonts w:ascii="Arial"/>
                  <w:b/>
                  <w:spacing w:val="-8"/>
                  <w:sz w:val="20"/>
                </w:rPr>
                <w:delText xml:space="preserve"> </w:delText>
              </w:r>
              <w:r w:rsidDel="000F521A">
                <w:rPr>
                  <w:rFonts w:ascii="Arial"/>
                  <w:b/>
                  <w:sz w:val="20"/>
                </w:rPr>
                <w:delText>STUDETNS</w:delText>
              </w:r>
              <w:r w:rsidDel="000F521A">
                <w:rPr>
                  <w:rFonts w:ascii="Arial"/>
                  <w:b/>
                  <w:spacing w:val="-52"/>
                  <w:sz w:val="20"/>
                </w:rPr>
                <w:delText xml:space="preserve"> </w:delText>
              </w:r>
              <w:r w:rsidDel="000F521A">
                <w:rPr>
                  <w:rFonts w:ascii="Arial"/>
                  <w:b/>
                  <w:sz w:val="20"/>
                </w:rPr>
                <w:delText>PASSED</w:delText>
              </w:r>
            </w:del>
          </w:p>
        </w:tc>
        <w:tc>
          <w:tcPr>
            <w:tcW w:w="1707" w:type="dxa"/>
            <w:shd w:val="clear" w:color="auto" w:fill="CCC0D9"/>
          </w:tcPr>
          <w:p w14:paraId="4C607546" w14:textId="77777777" w:rsidR="00B21BFD" w:rsidDel="000F521A" w:rsidRDefault="00DA3955">
            <w:pPr>
              <w:pStyle w:val="TableParagraph"/>
              <w:spacing w:line="230" w:lineRule="exact"/>
              <w:ind w:left="158" w:firstLine="422"/>
              <w:rPr>
                <w:del w:id="191" w:author="Admin" w:date="2023-07-10T23:50:00Z"/>
                <w:rFonts w:ascii="Arial"/>
                <w:b/>
                <w:sz w:val="20"/>
              </w:rPr>
            </w:pPr>
            <w:del w:id="192" w:author="Admin" w:date="2023-07-10T23:50:00Z">
              <w:r w:rsidDel="000F521A">
                <w:rPr>
                  <w:rFonts w:ascii="Arial"/>
                  <w:b/>
                  <w:sz w:val="20"/>
                </w:rPr>
                <w:delText>PASS</w:delText>
              </w:r>
              <w:r w:rsidDel="000F521A">
                <w:rPr>
                  <w:rFonts w:ascii="Arial"/>
                  <w:b/>
                  <w:spacing w:val="1"/>
                  <w:sz w:val="20"/>
                </w:rPr>
                <w:delText xml:space="preserve"> </w:delText>
              </w:r>
              <w:r w:rsidDel="000F521A">
                <w:rPr>
                  <w:rFonts w:ascii="Arial"/>
                  <w:b/>
                  <w:w w:val="95"/>
                  <w:sz w:val="20"/>
                </w:rPr>
                <w:delText>PERCENTAGE</w:delText>
              </w:r>
            </w:del>
          </w:p>
        </w:tc>
        <w:tc>
          <w:tcPr>
            <w:tcW w:w="1366" w:type="dxa"/>
            <w:shd w:val="clear" w:color="auto" w:fill="CCC0D9"/>
          </w:tcPr>
          <w:p w14:paraId="2B7FC9A9" w14:textId="77777777" w:rsidR="00B21BFD" w:rsidDel="000F521A" w:rsidRDefault="00DA3955">
            <w:pPr>
              <w:pStyle w:val="TableParagraph"/>
              <w:spacing w:line="229" w:lineRule="exact"/>
              <w:ind w:left="177"/>
              <w:rPr>
                <w:del w:id="193" w:author="Admin" w:date="2023-07-10T23:50:00Z"/>
                <w:rFonts w:ascii="Arial"/>
                <w:b/>
                <w:sz w:val="20"/>
              </w:rPr>
            </w:pPr>
            <w:del w:id="194" w:author="Admin" w:date="2023-07-10T23:50:00Z">
              <w:r w:rsidDel="000F521A">
                <w:rPr>
                  <w:rFonts w:ascii="Arial"/>
                  <w:b/>
                  <w:sz w:val="20"/>
                </w:rPr>
                <w:delText>REMARKS</w:delText>
              </w:r>
            </w:del>
          </w:p>
        </w:tc>
      </w:tr>
      <w:tr w:rsidR="00B21BFD" w:rsidDel="000F521A" w14:paraId="2425F53F" w14:textId="77777777">
        <w:trPr>
          <w:trHeight w:val="230"/>
          <w:del w:id="195" w:author="Admin" w:date="2023-07-10T23:50:00Z"/>
        </w:trPr>
        <w:tc>
          <w:tcPr>
            <w:tcW w:w="780" w:type="dxa"/>
          </w:tcPr>
          <w:p w14:paraId="14B8A360" w14:textId="77777777" w:rsidR="00B21BFD" w:rsidDel="000F521A" w:rsidRDefault="00B21BFD">
            <w:pPr>
              <w:pStyle w:val="TableParagraph"/>
              <w:spacing w:before="120" w:after="120"/>
              <w:rPr>
                <w:del w:id="196" w:author="Admin" w:date="2023-07-10T23:50:00Z"/>
                <w:rFonts w:ascii="Times New Roman"/>
                <w:sz w:val="16"/>
              </w:rPr>
              <w:pPrChange w:id="197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1008" w:type="dxa"/>
          </w:tcPr>
          <w:p w14:paraId="0A604569" w14:textId="77777777" w:rsidR="00B21BFD" w:rsidDel="000F521A" w:rsidRDefault="00B21BFD">
            <w:pPr>
              <w:pStyle w:val="TableParagraph"/>
              <w:spacing w:before="120" w:after="120"/>
              <w:rPr>
                <w:del w:id="198" w:author="Admin" w:date="2023-07-10T23:50:00Z"/>
                <w:rFonts w:ascii="Times New Roman"/>
                <w:sz w:val="16"/>
              </w:rPr>
              <w:pPrChange w:id="199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2504" w:type="dxa"/>
          </w:tcPr>
          <w:p w14:paraId="2A539514" w14:textId="77777777" w:rsidR="00B21BFD" w:rsidDel="000F521A" w:rsidRDefault="00B21BFD">
            <w:pPr>
              <w:pStyle w:val="TableParagraph"/>
              <w:spacing w:before="120" w:after="120"/>
              <w:rPr>
                <w:del w:id="200" w:author="Admin" w:date="2023-07-10T23:50:00Z"/>
                <w:rFonts w:ascii="Times New Roman"/>
                <w:sz w:val="16"/>
              </w:rPr>
              <w:pPrChange w:id="201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2213" w:type="dxa"/>
          </w:tcPr>
          <w:p w14:paraId="638AE220" w14:textId="77777777" w:rsidR="00B21BFD" w:rsidDel="000F521A" w:rsidRDefault="00B21BFD">
            <w:pPr>
              <w:pStyle w:val="TableParagraph"/>
              <w:spacing w:before="120" w:after="120"/>
              <w:rPr>
                <w:del w:id="202" w:author="Admin" w:date="2023-07-10T23:50:00Z"/>
                <w:rFonts w:ascii="Times New Roman"/>
                <w:sz w:val="16"/>
              </w:rPr>
              <w:pPrChange w:id="203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1707" w:type="dxa"/>
          </w:tcPr>
          <w:p w14:paraId="6211D8DD" w14:textId="77777777" w:rsidR="00B21BFD" w:rsidDel="000F521A" w:rsidRDefault="00B21BFD">
            <w:pPr>
              <w:pStyle w:val="TableParagraph"/>
              <w:spacing w:before="120" w:after="120"/>
              <w:rPr>
                <w:del w:id="204" w:author="Admin" w:date="2023-07-10T23:50:00Z"/>
                <w:rFonts w:ascii="Times New Roman"/>
                <w:sz w:val="16"/>
              </w:rPr>
              <w:pPrChange w:id="205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1366" w:type="dxa"/>
          </w:tcPr>
          <w:p w14:paraId="61B97E0F" w14:textId="77777777" w:rsidR="00B21BFD" w:rsidDel="000F521A" w:rsidRDefault="00B21BFD">
            <w:pPr>
              <w:pStyle w:val="TableParagraph"/>
              <w:spacing w:before="120" w:after="120"/>
              <w:rPr>
                <w:del w:id="206" w:author="Admin" w:date="2023-07-10T23:50:00Z"/>
                <w:rFonts w:ascii="Times New Roman"/>
                <w:sz w:val="16"/>
              </w:rPr>
              <w:pPrChange w:id="207" w:author="Admin" w:date="2023-07-10T21:29:00Z">
                <w:pPr>
                  <w:pStyle w:val="TableParagraph"/>
                </w:pPr>
              </w:pPrChange>
            </w:pPr>
          </w:p>
        </w:tc>
      </w:tr>
      <w:tr w:rsidR="00B21BFD" w:rsidDel="000F521A" w14:paraId="6C308F25" w14:textId="77777777">
        <w:trPr>
          <w:trHeight w:val="230"/>
          <w:del w:id="208" w:author="Admin" w:date="2023-07-10T23:50:00Z"/>
        </w:trPr>
        <w:tc>
          <w:tcPr>
            <w:tcW w:w="780" w:type="dxa"/>
          </w:tcPr>
          <w:p w14:paraId="5F3E25A9" w14:textId="77777777" w:rsidR="00B21BFD" w:rsidDel="000F521A" w:rsidRDefault="00B21BFD">
            <w:pPr>
              <w:pStyle w:val="TableParagraph"/>
              <w:spacing w:before="120" w:after="120"/>
              <w:rPr>
                <w:del w:id="209" w:author="Admin" w:date="2023-07-10T23:50:00Z"/>
                <w:rFonts w:ascii="Times New Roman"/>
                <w:sz w:val="16"/>
              </w:rPr>
              <w:pPrChange w:id="210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1008" w:type="dxa"/>
          </w:tcPr>
          <w:p w14:paraId="6E37B1F0" w14:textId="77777777" w:rsidR="00B21BFD" w:rsidDel="000F521A" w:rsidRDefault="00B21BFD">
            <w:pPr>
              <w:pStyle w:val="TableParagraph"/>
              <w:spacing w:before="120" w:after="120"/>
              <w:rPr>
                <w:del w:id="211" w:author="Admin" w:date="2023-07-10T23:50:00Z"/>
                <w:rFonts w:ascii="Times New Roman"/>
                <w:sz w:val="16"/>
              </w:rPr>
              <w:pPrChange w:id="212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2504" w:type="dxa"/>
          </w:tcPr>
          <w:p w14:paraId="69B23374" w14:textId="77777777" w:rsidR="00B21BFD" w:rsidDel="000F521A" w:rsidRDefault="00B21BFD">
            <w:pPr>
              <w:pStyle w:val="TableParagraph"/>
              <w:spacing w:before="120" w:after="120"/>
              <w:rPr>
                <w:del w:id="213" w:author="Admin" w:date="2023-07-10T23:50:00Z"/>
                <w:rFonts w:ascii="Times New Roman"/>
                <w:sz w:val="16"/>
              </w:rPr>
              <w:pPrChange w:id="214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2213" w:type="dxa"/>
          </w:tcPr>
          <w:p w14:paraId="746CDF4D" w14:textId="77777777" w:rsidR="00B21BFD" w:rsidDel="000F521A" w:rsidRDefault="00B21BFD">
            <w:pPr>
              <w:pStyle w:val="TableParagraph"/>
              <w:spacing w:before="120" w:after="120"/>
              <w:rPr>
                <w:del w:id="215" w:author="Admin" w:date="2023-07-10T23:50:00Z"/>
                <w:rFonts w:ascii="Times New Roman"/>
                <w:sz w:val="16"/>
              </w:rPr>
              <w:pPrChange w:id="216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1707" w:type="dxa"/>
          </w:tcPr>
          <w:p w14:paraId="0FBF77F9" w14:textId="77777777" w:rsidR="00B21BFD" w:rsidDel="000F521A" w:rsidRDefault="00B21BFD">
            <w:pPr>
              <w:pStyle w:val="TableParagraph"/>
              <w:spacing w:before="120" w:after="120"/>
              <w:rPr>
                <w:del w:id="217" w:author="Admin" w:date="2023-07-10T23:50:00Z"/>
                <w:rFonts w:ascii="Times New Roman"/>
                <w:sz w:val="16"/>
              </w:rPr>
              <w:pPrChange w:id="218" w:author="Admin" w:date="2023-07-10T21:29:00Z">
                <w:pPr>
                  <w:pStyle w:val="TableParagraph"/>
                </w:pPr>
              </w:pPrChange>
            </w:pPr>
          </w:p>
        </w:tc>
        <w:tc>
          <w:tcPr>
            <w:tcW w:w="1366" w:type="dxa"/>
          </w:tcPr>
          <w:p w14:paraId="3F6A4D9E" w14:textId="77777777" w:rsidR="00B21BFD" w:rsidDel="000F521A" w:rsidRDefault="00B21BFD">
            <w:pPr>
              <w:pStyle w:val="TableParagraph"/>
              <w:spacing w:before="120" w:after="120"/>
              <w:rPr>
                <w:del w:id="219" w:author="Admin" w:date="2023-07-10T23:50:00Z"/>
                <w:rFonts w:ascii="Times New Roman"/>
                <w:sz w:val="16"/>
              </w:rPr>
              <w:pPrChange w:id="220" w:author="Admin" w:date="2023-07-10T21:29:00Z">
                <w:pPr>
                  <w:pStyle w:val="TableParagraph"/>
                </w:pPr>
              </w:pPrChange>
            </w:pPr>
          </w:p>
        </w:tc>
      </w:tr>
    </w:tbl>
    <w:p w14:paraId="1DF07C19" w14:textId="77777777" w:rsidR="00B21BFD" w:rsidRDefault="00B21BFD">
      <w:pPr>
        <w:pStyle w:val="BodyText"/>
        <w:rPr>
          <w:rFonts w:ascii="Arial"/>
          <w:b/>
          <w:sz w:val="22"/>
        </w:rPr>
      </w:pPr>
    </w:p>
    <w:p w14:paraId="2DD59616" w14:textId="77777777" w:rsidR="00B21BFD" w:rsidRDefault="00B21BFD">
      <w:pPr>
        <w:pStyle w:val="BodyText"/>
        <w:spacing w:before="3"/>
        <w:rPr>
          <w:rFonts w:ascii="Arial"/>
          <w:b/>
          <w:sz w:val="18"/>
        </w:rPr>
      </w:pPr>
    </w:p>
    <w:p w14:paraId="75EB9D03" w14:textId="77777777" w:rsidR="00B21BFD" w:rsidRDefault="00DA3955">
      <w:pPr>
        <w:tabs>
          <w:tab w:val="left" w:pos="940"/>
        </w:tabs>
        <w:ind w:left="220"/>
        <w:rPr>
          <w:rFonts w:ascii="Arial"/>
          <w:b/>
          <w:sz w:val="20"/>
        </w:rPr>
      </w:pPr>
      <w:r>
        <w:rPr>
          <w:sz w:val="20"/>
        </w:rPr>
        <w:t>D:</w:t>
      </w:r>
      <w:r>
        <w:rPr>
          <w:sz w:val="20"/>
        </w:rPr>
        <w:tab/>
      </w:r>
      <w:r>
        <w:rPr>
          <w:rFonts w:ascii="Arial"/>
          <w:b/>
          <w:sz w:val="20"/>
          <w:u w:val="thick"/>
        </w:rPr>
        <w:t>STAFF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(TEACHING)</w:t>
      </w:r>
    </w:p>
    <w:p w14:paraId="6AF35FD1" w14:textId="77777777" w:rsidR="00B21BFD" w:rsidRDefault="00B21BFD"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902"/>
        <w:gridCol w:w="1896"/>
      </w:tblGrid>
      <w:tr w:rsidR="00B21BFD" w14:paraId="39D1FECE" w14:textId="77777777">
        <w:trPr>
          <w:trHeight w:val="227"/>
        </w:trPr>
        <w:tc>
          <w:tcPr>
            <w:tcW w:w="780" w:type="dxa"/>
            <w:shd w:val="clear" w:color="auto" w:fill="CCC0D9"/>
          </w:tcPr>
          <w:p w14:paraId="15AFCC24" w14:textId="77777777" w:rsidR="00B21BFD" w:rsidRDefault="00DA3955">
            <w:pPr>
              <w:pStyle w:val="TableParagraph"/>
              <w:spacing w:line="208" w:lineRule="exact"/>
              <w:ind w:left="96" w:right="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S.NO.</w:t>
            </w:r>
          </w:p>
        </w:tc>
        <w:tc>
          <w:tcPr>
            <w:tcW w:w="6902" w:type="dxa"/>
            <w:shd w:val="clear" w:color="auto" w:fill="CCC0D9"/>
          </w:tcPr>
          <w:p w14:paraId="14373442" w14:textId="77777777" w:rsidR="00B21BFD" w:rsidRDefault="00DA3955">
            <w:pPr>
              <w:pStyle w:val="TableParagraph"/>
              <w:spacing w:line="208" w:lineRule="exact"/>
              <w:ind w:left="2721" w:right="27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INFORMATION</w:t>
            </w:r>
          </w:p>
        </w:tc>
        <w:tc>
          <w:tcPr>
            <w:tcW w:w="1896" w:type="dxa"/>
            <w:shd w:val="clear" w:color="auto" w:fill="CCC0D9"/>
          </w:tcPr>
          <w:p w14:paraId="24DC7DC7" w14:textId="77777777" w:rsidR="00B21BFD" w:rsidRDefault="00DA3955">
            <w:pPr>
              <w:pStyle w:val="TableParagraph"/>
              <w:spacing w:line="208" w:lineRule="exact"/>
              <w:ind w:left="5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B21BFD" w14:paraId="095D8980" w14:textId="77777777">
        <w:trPr>
          <w:trHeight w:val="230"/>
        </w:trPr>
        <w:tc>
          <w:tcPr>
            <w:tcW w:w="780" w:type="dxa"/>
          </w:tcPr>
          <w:p w14:paraId="4828F190" w14:textId="77777777" w:rsidR="00B21BFD" w:rsidRDefault="00DA3955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65C7FB26" w14:textId="77777777" w:rsidR="00B21BFD" w:rsidRDefault="00DA3955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  <w:pPrChange w:id="221" w:author="Admin" w:date="2023-07-10T21:30:00Z">
                <w:pPr>
                  <w:pStyle w:val="TableParagraph"/>
                  <w:spacing w:line="210" w:lineRule="exact"/>
                  <w:ind w:left="107"/>
                </w:pPr>
              </w:pPrChange>
            </w:pPr>
            <w:r>
              <w:rPr>
                <w:sz w:val="20"/>
              </w:rPr>
              <w:t>PRINCIPAL</w:t>
            </w:r>
          </w:p>
        </w:tc>
        <w:tc>
          <w:tcPr>
            <w:tcW w:w="1896" w:type="dxa"/>
          </w:tcPr>
          <w:p w14:paraId="43FAD8D7" w14:textId="77777777" w:rsidR="00B21BFD" w:rsidRPr="00F92C44" w:rsidRDefault="00F92C44">
            <w:pPr>
              <w:pStyle w:val="TableParagraph"/>
              <w:spacing w:before="120" w:after="120"/>
              <w:jc w:val="center"/>
              <w:rPr>
                <w:rFonts w:ascii="Times New Roman"/>
                <w:sz w:val="26"/>
                <w:rPrChange w:id="222" w:author="Admin" w:date="2023-07-10T21:22:00Z">
                  <w:rPr>
                    <w:rFonts w:ascii="Times New Roman"/>
                    <w:sz w:val="16"/>
                  </w:rPr>
                </w:rPrChange>
              </w:rPr>
              <w:pPrChange w:id="223" w:author="Admin" w:date="2023-07-10T21:30:00Z">
                <w:pPr>
                  <w:pStyle w:val="TableParagraph"/>
                </w:pPr>
              </w:pPrChange>
            </w:pPr>
            <w:ins w:id="224" w:author="Admin" w:date="2023-07-10T21:22:00Z">
              <w:r w:rsidRPr="00F92C44">
                <w:rPr>
                  <w:rFonts w:ascii="Times New Roman"/>
                  <w:sz w:val="28"/>
                  <w:rPrChange w:id="225" w:author="Admin" w:date="2023-07-10T21:22:00Z">
                    <w:rPr>
                      <w:rFonts w:ascii="Times New Roman"/>
                      <w:sz w:val="26"/>
                    </w:rPr>
                  </w:rPrChange>
                </w:rPr>
                <w:t>1</w:t>
              </w:r>
            </w:ins>
          </w:p>
        </w:tc>
      </w:tr>
      <w:tr w:rsidR="00701A0E" w14:paraId="27AD3F0E" w14:textId="77777777">
        <w:trPr>
          <w:trHeight w:val="230"/>
        </w:trPr>
        <w:tc>
          <w:tcPr>
            <w:tcW w:w="780" w:type="dxa"/>
            <w:vMerge w:val="restart"/>
          </w:tcPr>
          <w:p w14:paraId="64709B5C" w14:textId="77777777" w:rsidR="00701A0E" w:rsidRDefault="00701A0E"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4F050A89" w14:textId="77777777" w:rsidR="00701A0E" w:rsidRDefault="00701A0E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  <w:pPrChange w:id="226" w:author="Admin" w:date="2023-07-10T21:30:00Z">
                <w:pPr>
                  <w:pStyle w:val="TableParagraph"/>
                  <w:spacing w:line="210" w:lineRule="exact"/>
                  <w:ind w:left="107"/>
                </w:pPr>
              </w:pPrChange>
            </w:pP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TEACHERS</w:t>
            </w:r>
          </w:p>
        </w:tc>
        <w:tc>
          <w:tcPr>
            <w:tcW w:w="1896" w:type="dxa"/>
          </w:tcPr>
          <w:p w14:paraId="0F721C1D" w14:textId="77777777" w:rsidR="00701A0E" w:rsidRDefault="00701A0E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227" w:author="Admin" w:date="2023-07-10T23:28:00Z">
                <w:pPr>
                  <w:pStyle w:val="TableParagraph"/>
                </w:pPr>
              </w:pPrChange>
            </w:pPr>
            <w:ins w:id="228" w:author="Admin" w:date="2023-07-10T23:28:00Z">
              <w:r>
                <w:rPr>
                  <w:rFonts w:ascii="Times New Roman"/>
                  <w:sz w:val="28"/>
                </w:rPr>
                <w:t>24</w:t>
              </w:r>
            </w:ins>
          </w:p>
        </w:tc>
      </w:tr>
      <w:tr w:rsidR="00701A0E" w14:paraId="6F3752D5" w14:textId="77777777" w:rsidTr="004C2EF1">
        <w:trPr>
          <w:trHeight w:val="230"/>
        </w:trPr>
        <w:tc>
          <w:tcPr>
            <w:tcW w:w="780" w:type="dxa"/>
            <w:vMerge/>
          </w:tcPr>
          <w:p w14:paraId="3C58D09B" w14:textId="77777777" w:rsidR="00701A0E" w:rsidRDefault="00701A0E">
            <w:pPr>
              <w:rPr>
                <w:sz w:val="2"/>
                <w:szCs w:val="2"/>
              </w:rPr>
            </w:pPr>
          </w:p>
        </w:tc>
        <w:tc>
          <w:tcPr>
            <w:tcW w:w="6902" w:type="dxa"/>
          </w:tcPr>
          <w:p w14:paraId="36479FF4" w14:textId="77777777" w:rsidR="00701A0E" w:rsidRDefault="00701A0E">
            <w:pPr>
              <w:pStyle w:val="TableParagraph"/>
              <w:spacing w:before="120" w:after="120" w:line="210" w:lineRule="exact"/>
              <w:ind w:left="467"/>
              <w:rPr>
                <w:sz w:val="20"/>
              </w:rPr>
              <w:pPrChange w:id="229" w:author="Admin" w:date="2023-07-10T21:30:00Z">
                <w:pPr>
                  <w:pStyle w:val="TableParagraph"/>
                  <w:spacing w:line="210" w:lineRule="exact"/>
                  <w:ind w:left="467"/>
                </w:pPr>
              </w:pPrChange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pacing w:val="117"/>
                <w:sz w:val="20"/>
              </w:rPr>
              <w:t xml:space="preserve"> </w:t>
            </w:r>
            <w:r>
              <w:rPr>
                <w:sz w:val="20"/>
              </w:rPr>
              <w:t>PGT</w:t>
            </w:r>
          </w:p>
        </w:tc>
        <w:tc>
          <w:tcPr>
            <w:tcW w:w="1896" w:type="dxa"/>
          </w:tcPr>
          <w:p w14:paraId="74D01EB7" w14:textId="77777777" w:rsidR="00701A0E" w:rsidRPr="00701A0E" w:rsidRDefault="00701A0E">
            <w:pPr>
              <w:pStyle w:val="TableParagraph"/>
              <w:spacing w:before="120" w:after="120"/>
              <w:jc w:val="center"/>
              <w:rPr>
                <w:rFonts w:ascii="Times New Roman"/>
                <w:sz w:val="28"/>
                <w:rPrChange w:id="230" w:author="Admin" w:date="2023-07-10T23:26:00Z">
                  <w:rPr>
                    <w:rFonts w:ascii="Times New Roman"/>
                    <w:sz w:val="16"/>
                  </w:rPr>
                </w:rPrChange>
              </w:rPr>
              <w:pPrChange w:id="231" w:author="Admin" w:date="2023-07-10T23:26:00Z">
                <w:pPr>
                  <w:pStyle w:val="TableParagraph"/>
                </w:pPr>
              </w:pPrChange>
            </w:pPr>
            <w:ins w:id="232" w:author="Admin" w:date="2023-07-10T23:26:00Z">
              <w:r>
                <w:rPr>
                  <w:rFonts w:ascii="Times New Roman"/>
                  <w:sz w:val="28"/>
                </w:rPr>
                <w:t>7</w:t>
              </w:r>
            </w:ins>
          </w:p>
        </w:tc>
      </w:tr>
      <w:tr w:rsidR="00701A0E" w14:paraId="42F7A167" w14:textId="77777777" w:rsidTr="004C2EF1">
        <w:trPr>
          <w:trHeight w:val="230"/>
        </w:trPr>
        <w:tc>
          <w:tcPr>
            <w:tcW w:w="780" w:type="dxa"/>
            <w:vMerge/>
          </w:tcPr>
          <w:p w14:paraId="38719510" w14:textId="77777777" w:rsidR="00701A0E" w:rsidRDefault="00701A0E">
            <w:pPr>
              <w:rPr>
                <w:sz w:val="2"/>
                <w:szCs w:val="2"/>
              </w:rPr>
            </w:pPr>
          </w:p>
        </w:tc>
        <w:tc>
          <w:tcPr>
            <w:tcW w:w="6902" w:type="dxa"/>
          </w:tcPr>
          <w:p w14:paraId="78705F00" w14:textId="77777777" w:rsidR="00701A0E" w:rsidRDefault="00701A0E">
            <w:pPr>
              <w:pStyle w:val="TableParagraph"/>
              <w:spacing w:before="120" w:after="120" w:line="210" w:lineRule="exact"/>
              <w:ind w:left="467"/>
              <w:rPr>
                <w:sz w:val="20"/>
              </w:rPr>
              <w:pPrChange w:id="233" w:author="Admin" w:date="2023-07-10T21:30:00Z">
                <w:pPr>
                  <w:pStyle w:val="TableParagraph"/>
                  <w:spacing w:line="210" w:lineRule="exact"/>
                  <w:ind w:left="467"/>
                </w:pPr>
              </w:pPrChange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pacing w:val="118"/>
                <w:sz w:val="20"/>
              </w:rPr>
              <w:t xml:space="preserve"> </w:t>
            </w:r>
            <w:r>
              <w:rPr>
                <w:sz w:val="20"/>
              </w:rPr>
              <w:t>TGT</w:t>
            </w:r>
          </w:p>
        </w:tc>
        <w:tc>
          <w:tcPr>
            <w:tcW w:w="1896" w:type="dxa"/>
          </w:tcPr>
          <w:p w14:paraId="09F97B30" w14:textId="77777777" w:rsidR="00701A0E" w:rsidRPr="00701A0E" w:rsidRDefault="00701A0E">
            <w:pPr>
              <w:pStyle w:val="TableParagraph"/>
              <w:spacing w:before="120" w:after="120"/>
              <w:jc w:val="center"/>
              <w:rPr>
                <w:rFonts w:ascii="Times New Roman"/>
                <w:sz w:val="28"/>
                <w:rPrChange w:id="234" w:author="Admin" w:date="2023-07-10T23:26:00Z">
                  <w:rPr>
                    <w:rFonts w:ascii="Times New Roman"/>
                    <w:sz w:val="16"/>
                  </w:rPr>
                </w:rPrChange>
              </w:rPr>
              <w:pPrChange w:id="235" w:author="Admin" w:date="2023-07-10T23:26:00Z">
                <w:pPr>
                  <w:pStyle w:val="TableParagraph"/>
                </w:pPr>
              </w:pPrChange>
            </w:pPr>
            <w:ins w:id="236" w:author="Admin" w:date="2023-07-10T23:26:00Z">
              <w:r>
                <w:rPr>
                  <w:rFonts w:ascii="Times New Roman"/>
                  <w:sz w:val="28"/>
                </w:rPr>
                <w:t>8</w:t>
              </w:r>
            </w:ins>
          </w:p>
        </w:tc>
      </w:tr>
      <w:tr w:rsidR="00701A0E" w14:paraId="744EA527" w14:textId="77777777" w:rsidTr="004C2EF1">
        <w:trPr>
          <w:trHeight w:val="315"/>
        </w:trPr>
        <w:tc>
          <w:tcPr>
            <w:tcW w:w="780" w:type="dxa"/>
            <w:vMerge/>
          </w:tcPr>
          <w:p w14:paraId="30F7B267" w14:textId="77777777" w:rsidR="00701A0E" w:rsidRDefault="00701A0E">
            <w:pPr>
              <w:rPr>
                <w:sz w:val="2"/>
                <w:szCs w:val="2"/>
              </w:rPr>
            </w:pPr>
          </w:p>
        </w:tc>
        <w:tc>
          <w:tcPr>
            <w:tcW w:w="6902" w:type="dxa"/>
            <w:tcBorders>
              <w:bottom w:val="single" w:sz="4" w:space="0" w:color="auto"/>
            </w:tcBorders>
          </w:tcPr>
          <w:p w14:paraId="2983E5EC" w14:textId="77777777" w:rsidR="00701A0E" w:rsidRDefault="00701A0E">
            <w:pPr>
              <w:pStyle w:val="TableParagraph"/>
              <w:spacing w:before="120" w:after="120" w:line="210" w:lineRule="exact"/>
              <w:ind w:left="467"/>
              <w:rPr>
                <w:sz w:val="20"/>
              </w:rPr>
              <w:pPrChange w:id="237" w:author="Admin" w:date="2023-07-10T21:30:00Z">
                <w:pPr>
                  <w:pStyle w:val="TableParagraph"/>
                  <w:spacing w:line="210" w:lineRule="exact"/>
                  <w:ind w:left="467"/>
                </w:pPr>
              </w:pPrChange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pacing w:val="117"/>
                <w:sz w:val="20"/>
              </w:rPr>
              <w:t xml:space="preserve"> </w:t>
            </w:r>
            <w:r>
              <w:rPr>
                <w:sz w:val="20"/>
              </w:rPr>
              <w:t>PRT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14:paraId="441853AB" w14:textId="77777777" w:rsidR="00701A0E" w:rsidRDefault="00701A0E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238" w:author="Admin" w:date="2023-07-10T23:26:00Z">
                <w:pPr>
                  <w:pStyle w:val="TableParagraph"/>
                </w:pPr>
              </w:pPrChange>
            </w:pPr>
            <w:ins w:id="239" w:author="Admin" w:date="2023-07-10T23:28:00Z">
              <w:r>
                <w:rPr>
                  <w:rFonts w:ascii="Times New Roman"/>
                  <w:sz w:val="28"/>
                </w:rPr>
                <w:t>7</w:t>
              </w:r>
            </w:ins>
          </w:p>
        </w:tc>
      </w:tr>
      <w:tr w:rsidR="00701A0E" w14:paraId="30C4A1FB" w14:textId="77777777" w:rsidTr="00701A0E">
        <w:trPr>
          <w:trHeight w:val="262"/>
        </w:trPr>
        <w:tc>
          <w:tcPr>
            <w:tcW w:w="780" w:type="dxa"/>
            <w:vMerge/>
          </w:tcPr>
          <w:p w14:paraId="0822C7CD" w14:textId="77777777" w:rsidR="00701A0E" w:rsidRDefault="00701A0E" w:rsidP="00701A0E">
            <w:pPr>
              <w:rPr>
                <w:sz w:val="2"/>
                <w:szCs w:val="2"/>
              </w:rPr>
            </w:pPr>
          </w:p>
        </w:tc>
        <w:tc>
          <w:tcPr>
            <w:tcW w:w="6902" w:type="dxa"/>
            <w:tcBorders>
              <w:top w:val="single" w:sz="4" w:space="0" w:color="auto"/>
              <w:bottom w:val="single" w:sz="4" w:space="0" w:color="auto"/>
            </w:tcBorders>
          </w:tcPr>
          <w:p w14:paraId="3957B60D" w14:textId="77777777" w:rsidR="00701A0E" w:rsidRDefault="00701A0E" w:rsidP="00701A0E">
            <w:pPr>
              <w:pStyle w:val="TableParagraph"/>
              <w:spacing w:before="120" w:after="120" w:line="210" w:lineRule="exact"/>
              <w:ind w:left="467"/>
              <w:rPr>
                <w:rFonts w:ascii="Courier New"/>
                <w:sz w:val="20"/>
              </w:rPr>
            </w:pPr>
            <w:ins w:id="240" w:author="Admin" w:date="2023-07-10T23:30:00Z">
              <w:r>
                <w:rPr>
                  <w:rFonts w:ascii="Courier New"/>
                  <w:sz w:val="20"/>
                </w:rPr>
                <w:t>o</w:t>
              </w:r>
              <w:r>
                <w:rPr>
                  <w:rFonts w:ascii="Courier New"/>
                  <w:spacing w:val="118"/>
                  <w:sz w:val="20"/>
                </w:rPr>
                <w:t xml:space="preserve"> </w:t>
              </w:r>
              <w:r>
                <w:rPr>
                  <w:sz w:val="20"/>
                </w:rPr>
                <w:t>PET</w:t>
              </w:r>
            </w:ins>
          </w:p>
        </w:tc>
        <w:tc>
          <w:tcPr>
            <w:tcW w:w="1896" w:type="dxa"/>
            <w:tcBorders>
              <w:top w:val="single" w:sz="4" w:space="0" w:color="auto"/>
              <w:bottom w:val="single" w:sz="4" w:space="0" w:color="auto"/>
            </w:tcBorders>
          </w:tcPr>
          <w:p w14:paraId="74EFDB80" w14:textId="77777777" w:rsidR="00701A0E" w:rsidRDefault="00701A0E" w:rsidP="00701A0E">
            <w:pPr>
              <w:pStyle w:val="TableParagraph"/>
              <w:spacing w:before="120" w:after="120"/>
              <w:jc w:val="center"/>
              <w:rPr>
                <w:rFonts w:ascii="Times New Roman"/>
                <w:sz w:val="28"/>
              </w:rPr>
            </w:pPr>
            <w:ins w:id="241" w:author="Admin" w:date="2023-07-10T23:30:00Z">
              <w:r>
                <w:rPr>
                  <w:rFonts w:ascii="Times New Roman"/>
                  <w:sz w:val="28"/>
                </w:rPr>
                <w:t>1</w:t>
              </w:r>
            </w:ins>
          </w:p>
        </w:tc>
      </w:tr>
      <w:tr w:rsidR="00701A0E" w14:paraId="789BBB51" w14:textId="77777777" w:rsidTr="004C2EF1">
        <w:trPr>
          <w:trHeight w:val="285"/>
        </w:trPr>
        <w:tc>
          <w:tcPr>
            <w:tcW w:w="780" w:type="dxa"/>
            <w:vMerge/>
          </w:tcPr>
          <w:p w14:paraId="0286E3FE" w14:textId="77777777" w:rsidR="00701A0E" w:rsidRDefault="00701A0E" w:rsidP="00701A0E">
            <w:pPr>
              <w:rPr>
                <w:sz w:val="2"/>
                <w:szCs w:val="2"/>
              </w:rPr>
            </w:pPr>
          </w:p>
        </w:tc>
        <w:tc>
          <w:tcPr>
            <w:tcW w:w="6902" w:type="dxa"/>
            <w:tcBorders>
              <w:top w:val="single" w:sz="4" w:space="0" w:color="auto"/>
            </w:tcBorders>
          </w:tcPr>
          <w:p w14:paraId="0BE53788" w14:textId="77777777" w:rsidR="00701A0E" w:rsidRDefault="00701A0E" w:rsidP="00701A0E">
            <w:pPr>
              <w:pStyle w:val="TableParagraph"/>
              <w:spacing w:before="120" w:after="120" w:line="210" w:lineRule="exact"/>
              <w:ind w:left="467"/>
              <w:rPr>
                <w:rFonts w:ascii="Courier New"/>
                <w:sz w:val="20"/>
              </w:rPr>
            </w:pPr>
            <w:ins w:id="242" w:author="Admin" w:date="2023-07-10T23:30:00Z">
              <w:r>
                <w:rPr>
                  <w:rFonts w:ascii="Courier New"/>
                  <w:sz w:val="20"/>
                </w:rPr>
                <w:t>o</w:t>
              </w:r>
              <w:r>
                <w:rPr>
                  <w:rFonts w:ascii="Courier New"/>
                  <w:spacing w:val="117"/>
                  <w:sz w:val="20"/>
                </w:rPr>
                <w:t xml:space="preserve"> </w:t>
              </w:r>
              <w:r>
                <w:rPr>
                  <w:sz w:val="20"/>
                </w:rPr>
                <w:t>Librarian</w:t>
              </w:r>
            </w:ins>
          </w:p>
        </w:tc>
        <w:tc>
          <w:tcPr>
            <w:tcW w:w="1896" w:type="dxa"/>
            <w:tcBorders>
              <w:top w:val="single" w:sz="4" w:space="0" w:color="auto"/>
            </w:tcBorders>
          </w:tcPr>
          <w:p w14:paraId="73900EFB" w14:textId="77777777" w:rsidR="00701A0E" w:rsidRDefault="00701A0E" w:rsidP="00701A0E">
            <w:pPr>
              <w:pStyle w:val="TableParagraph"/>
              <w:spacing w:before="120" w:after="120"/>
              <w:jc w:val="center"/>
              <w:rPr>
                <w:rFonts w:ascii="Times New Roman"/>
                <w:sz w:val="28"/>
              </w:rPr>
            </w:pPr>
            <w:ins w:id="243" w:author="Admin" w:date="2023-07-10T23:31:00Z">
              <w:r>
                <w:rPr>
                  <w:rFonts w:ascii="Times New Roman"/>
                  <w:sz w:val="28"/>
                </w:rPr>
                <w:t>1</w:t>
              </w:r>
            </w:ins>
          </w:p>
        </w:tc>
      </w:tr>
      <w:tr w:rsidR="00701A0E" w14:paraId="0099C5BC" w14:textId="77777777">
        <w:trPr>
          <w:trHeight w:val="230"/>
        </w:trPr>
        <w:tc>
          <w:tcPr>
            <w:tcW w:w="780" w:type="dxa"/>
          </w:tcPr>
          <w:p w14:paraId="096E04FF" w14:textId="77777777" w:rsidR="00701A0E" w:rsidRDefault="00701A0E" w:rsidP="00701A0E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5CC253C5" w14:textId="77777777" w:rsidR="00701A0E" w:rsidRDefault="00701A0E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  <w:pPrChange w:id="244" w:author="Admin" w:date="2023-07-10T21:30:00Z">
                <w:pPr>
                  <w:pStyle w:val="TableParagraph"/>
                  <w:spacing w:line="210" w:lineRule="exact"/>
                  <w:ind w:left="107"/>
                </w:pPr>
              </w:pPrChange>
            </w:pPr>
            <w:r>
              <w:rPr>
                <w:sz w:val="20"/>
              </w:rPr>
              <w:t>TEACHERS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RATIO</w:t>
            </w:r>
          </w:p>
        </w:tc>
        <w:tc>
          <w:tcPr>
            <w:tcW w:w="1896" w:type="dxa"/>
          </w:tcPr>
          <w:p w14:paraId="2614A20E" w14:textId="77777777" w:rsidR="00701A0E" w:rsidRPr="00701A0E" w:rsidRDefault="000F521A">
            <w:pPr>
              <w:pStyle w:val="TableParagraph"/>
              <w:spacing w:before="120" w:after="120"/>
              <w:jc w:val="center"/>
              <w:rPr>
                <w:rFonts w:ascii="Times New Roman"/>
                <w:sz w:val="28"/>
                <w:rPrChange w:id="245" w:author="Admin" w:date="2023-07-10T23:31:00Z">
                  <w:rPr>
                    <w:rFonts w:ascii="Times New Roman"/>
                    <w:sz w:val="16"/>
                  </w:rPr>
                </w:rPrChange>
              </w:rPr>
              <w:pPrChange w:id="246" w:author="Admin" w:date="2023-07-10T23:31:00Z">
                <w:pPr>
                  <w:pStyle w:val="TableParagraph"/>
                </w:pPr>
              </w:pPrChange>
            </w:pPr>
            <w:ins w:id="247" w:author="Admin" w:date="2023-07-10T23:34:00Z">
              <w:r>
                <w:rPr>
                  <w:rFonts w:ascii="Times New Roman"/>
                  <w:sz w:val="28"/>
                </w:rPr>
                <w:t>2</w:t>
              </w:r>
            </w:ins>
            <w:ins w:id="248" w:author="Admin" w:date="2023-07-10T23:48:00Z">
              <w:r>
                <w:rPr>
                  <w:rFonts w:ascii="Times New Roman"/>
                  <w:sz w:val="28"/>
                </w:rPr>
                <w:t>:1</w:t>
              </w:r>
            </w:ins>
          </w:p>
        </w:tc>
      </w:tr>
      <w:tr w:rsidR="00701A0E" w14:paraId="50E06FE9" w14:textId="77777777">
        <w:trPr>
          <w:trHeight w:val="230"/>
        </w:trPr>
        <w:tc>
          <w:tcPr>
            <w:tcW w:w="780" w:type="dxa"/>
          </w:tcPr>
          <w:p w14:paraId="26437E30" w14:textId="77777777" w:rsidR="00701A0E" w:rsidRDefault="00701A0E" w:rsidP="00701A0E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6902" w:type="dxa"/>
          </w:tcPr>
          <w:p w14:paraId="064CB675" w14:textId="77777777" w:rsidR="00701A0E" w:rsidRDefault="00701A0E">
            <w:pPr>
              <w:pStyle w:val="TableParagraph"/>
              <w:spacing w:before="120" w:after="120" w:line="210" w:lineRule="exact"/>
              <w:ind w:left="107"/>
              <w:rPr>
                <w:sz w:val="20"/>
              </w:rPr>
              <w:pPrChange w:id="249" w:author="Admin" w:date="2023-07-10T21:30:00Z">
                <w:pPr>
                  <w:pStyle w:val="TableParagraph"/>
                  <w:spacing w:line="210" w:lineRule="exact"/>
                  <w:ind w:left="107"/>
                </w:pPr>
              </w:pPrChange>
            </w:pP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EDUCATOR</w:t>
            </w:r>
          </w:p>
        </w:tc>
        <w:tc>
          <w:tcPr>
            <w:tcW w:w="1896" w:type="dxa"/>
          </w:tcPr>
          <w:p w14:paraId="48005C44" w14:textId="77777777" w:rsidR="00701A0E" w:rsidRDefault="00DE5F12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250" w:author="Admin" w:date="2023-07-10T23:31:00Z">
                <w:pPr>
                  <w:pStyle w:val="TableParagraph"/>
                </w:pPr>
              </w:pPrChange>
            </w:pPr>
            <w:ins w:id="251" w:author="Admin" w:date="2023-07-10T23:31:00Z">
              <w:r w:rsidRPr="00DE5F12">
                <w:rPr>
                  <w:rFonts w:ascii="Times New Roman"/>
                  <w:sz w:val="28"/>
                  <w:rPrChange w:id="252" w:author="Admin" w:date="2023-07-10T23:31:00Z">
                    <w:rPr>
                      <w:rFonts w:ascii="Times New Roman"/>
                      <w:sz w:val="16"/>
                    </w:rPr>
                  </w:rPrChange>
                </w:rPr>
                <w:t>1</w:t>
              </w:r>
            </w:ins>
          </w:p>
        </w:tc>
      </w:tr>
      <w:tr w:rsidR="00701A0E" w14:paraId="0D32B721" w14:textId="77777777">
        <w:trPr>
          <w:trHeight w:val="232"/>
        </w:trPr>
        <w:tc>
          <w:tcPr>
            <w:tcW w:w="780" w:type="dxa"/>
          </w:tcPr>
          <w:p w14:paraId="4D321FA6" w14:textId="77777777" w:rsidR="00701A0E" w:rsidRDefault="00701A0E" w:rsidP="00701A0E">
            <w:pPr>
              <w:pStyle w:val="TableParagraph"/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16F513A0" w14:textId="77777777" w:rsidR="00701A0E" w:rsidRDefault="00701A0E">
            <w:pPr>
              <w:pStyle w:val="TableParagraph"/>
              <w:spacing w:before="120" w:after="120" w:line="212" w:lineRule="exact"/>
              <w:ind w:left="107"/>
              <w:rPr>
                <w:sz w:val="20"/>
              </w:rPr>
              <w:pPrChange w:id="253" w:author="Admin" w:date="2023-07-10T21:30:00Z">
                <w:pPr>
                  <w:pStyle w:val="TableParagraph"/>
                  <w:spacing w:line="212" w:lineRule="exact"/>
                  <w:ind w:left="107"/>
                </w:pPr>
              </w:pPrChange>
            </w:pP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COUNSELLOR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WELNESS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</w:p>
        </w:tc>
        <w:tc>
          <w:tcPr>
            <w:tcW w:w="1896" w:type="dxa"/>
          </w:tcPr>
          <w:p w14:paraId="52FE9F51" w14:textId="77777777" w:rsidR="00701A0E" w:rsidRDefault="00DE5F12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254" w:author="Admin" w:date="2023-07-10T23:32:00Z">
                <w:pPr>
                  <w:pStyle w:val="TableParagraph"/>
                </w:pPr>
              </w:pPrChange>
            </w:pPr>
            <w:ins w:id="255" w:author="Admin" w:date="2023-07-10T23:32:00Z">
              <w:r w:rsidRPr="001D7E7E">
                <w:rPr>
                  <w:rFonts w:ascii="Times New Roman"/>
                  <w:sz w:val="28"/>
                </w:rPr>
                <w:t>1</w:t>
              </w:r>
            </w:ins>
          </w:p>
        </w:tc>
      </w:tr>
    </w:tbl>
    <w:p w14:paraId="6DA81226" w14:textId="77777777" w:rsidR="00B21BFD" w:rsidRDefault="00B21BFD">
      <w:pPr>
        <w:pStyle w:val="BodyText"/>
        <w:rPr>
          <w:ins w:id="256" w:author="Admin" w:date="2023-07-10T21:30:00Z"/>
          <w:rFonts w:ascii="Arial"/>
          <w:b/>
          <w:sz w:val="22"/>
        </w:rPr>
      </w:pPr>
    </w:p>
    <w:p w14:paraId="63CD3F9A" w14:textId="77777777" w:rsidR="00A136D0" w:rsidRDefault="00A136D0">
      <w:pPr>
        <w:pStyle w:val="BodyText"/>
        <w:rPr>
          <w:rFonts w:ascii="Arial"/>
          <w:b/>
          <w:sz w:val="22"/>
        </w:rPr>
      </w:pPr>
    </w:p>
    <w:p w14:paraId="540DE444" w14:textId="77777777" w:rsidR="00B21BFD" w:rsidRDefault="00B21BFD">
      <w:pPr>
        <w:pStyle w:val="BodyText"/>
        <w:spacing w:before="2"/>
        <w:rPr>
          <w:rFonts w:ascii="Arial"/>
          <w:b/>
          <w:sz w:val="18"/>
        </w:rPr>
      </w:pPr>
    </w:p>
    <w:p w14:paraId="33FADF11" w14:textId="77777777" w:rsidR="00B21BFD" w:rsidRDefault="00DA3955">
      <w:pPr>
        <w:tabs>
          <w:tab w:val="left" w:pos="940"/>
        </w:tabs>
        <w:spacing w:before="1"/>
        <w:ind w:left="220"/>
        <w:rPr>
          <w:rFonts w:ascii="Arial"/>
          <w:b/>
          <w:sz w:val="20"/>
        </w:rPr>
      </w:pPr>
      <w:r>
        <w:rPr>
          <w:sz w:val="20"/>
        </w:rPr>
        <w:t>E:</w:t>
      </w:r>
      <w:r>
        <w:rPr>
          <w:sz w:val="20"/>
        </w:rPr>
        <w:tab/>
      </w:r>
      <w:r>
        <w:rPr>
          <w:rFonts w:ascii="Arial"/>
          <w:b/>
          <w:sz w:val="20"/>
          <w:u w:val="thick"/>
        </w:rPr>
        <w:t>SCHOOL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INFRASTRUCTURE:</w:t>
      </w:r>
    </w:p>
    <w:p w14:paraId="3A4C6B43" w14:textId="77777777" w:rsidR="00B21BFD" w:rsidRDefault="00B21BFD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987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257" w:author="Admin" w:date="2023-07-10T23:43:00Z">
          <w:tblPr>
            <w:tblW w:w="0" w:type="auto"/>
            <w:tblInd w:w="11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787"/>
        <w:gridCol w:w="6911"/>
        <w:gridCol w:w="2180"/>
        <w:tblGridChange w:id="258">
          <w:tblGrid>
            <w:gridCol w:w="787"/>
            <w:gridCol w:w="6911"/>
            <w:gridCol w:w="1879"/>
          </w:tblGrid>
        </w:tblGridChange>
      </w:tblGrid>
      <w:tr w:rsidR="00B21BFD" w14:paraId="404FE409" w14:textId="77777777" w:rsidTr="000F521A">
        <w:trPr>
          <w:trHeight w:val="230"/>
          <w:trPrChange w:id="259" w:author="Admin" w:date="2023-07-10T23:43:00Z">
            <w:trPr>
              <w:trHeight w:val="230"/>
            </w:trPr>
          </w:trPrChange>
        </w:trPr>
        <w:tc>
          <w:tcPr>
            <w:tcW w:w="787" w:type="dxa"/>
            <w:shd w:val="clear" w:color="auto" w:fill="CCC0D9"/>
            <w:tcPrChange w:id="260" w:author="Admin" w:date="2023-07-10T23:43:00Z">
              <w:tcPr>
                <w:tcW w:w="787" w:type="dxa"/>
                <w:shd w:val="clear" w:color="auto" w:fill="CCC0D9"/>
              </w:tcPr>
            </w:tcPrChange>
          </w:tcPr>
          <w:p w14:paraId="20BBCC3F" w14:textId="77777777" w:rsidR="00B21BFD" w:rsidRDefault="00DA3955">
            <w:pPr>
              <w:pStyle w:val="TableParagraph"/>
              <w:spacing w:line="210" w:lineRule="exact"/>
              <w:ind w:left="98" w:right="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S.NO.</w:t>
            </w:r>
          </w:p>
        </w:tc>
        <w:tc>
          <w:tcPr>
            <w:tcW w:w="6911" w:type="dxa"/>
            <w:shd w:val="clear" w:color="auto" w:fill="CCC0D9"/>
            <w:tcPrChange w:id="261" w:author="Admin" w:date="2023-07-10T23:43:00Z">
              <w:tcPr>
                <w:tcW w:w="6911" w:type="dxa"/>
                <w:shd w:val="clear" w:color="auto" w:fill="CCC0D9"/>
              </w:tcPr>
            </w:tcPrChange>
          </w:tcPr>
          <w:p w14:paraId="5F975DBC" w14:textId="77777777" w:rsidR="00B21BFD" w:rsidRDefault="00DA3955">
            <w:pPr>
              <w:pStyle w:val="TableParagraph"/>
              <w:spacing w:line="210" w:lineRule="exact"/>
              <w:ind w:left="2724" w:right="27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INFORMATION</w:t>
            </w:r>
          </w:p>
        </w:tc>
        <w:tc>
          <w:tcPr>
            <w:tcW w:w="2180" w:type="dxa"/>
            <w:shd w:val="clear" w:color="auto" w:fill="CCC0D9"/>
            <w:tcPrChange w:id="262" w:author="Admin" w:date="2023-07-10T23:43:00Z">
              <w:tcPr>
                <w:tcW w:w="1879" w:type="dxa"/>
                <w:shd w:val="clear" w:color="auto" w:fill="CCC0D9"/>
              </w:tcPr>
            </w:tcPrChange>
          </w:tcPr>
          <w:p w14:paraId="4CF3CEC3" w14:textId="77777777" w:rsidR="00B21BFD" w:rsidRDefault="00DA3955">
            <w:pPr>
              <w:pStyle w:val="TableParagraph"/>
              <w:spacing w:line="210" w:lineRule="exact"/>
              <w:ind w:left="5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B21BFD" w14:paraId="69FB1DDF" w14:textId="77777777" w:rsidTr="000F521A">
        <w:trPr>
          <w:trHeight w:val="230"/>
          <w:trPrChange w:id="263" w:author="Admin" w:date="2023-07-10T23:43:00Z">
            <w:trPr>
              <w:trHeight w:val="230"/>
            </w:trPr>
          </w:trPrChange>
        </w:trPr>
        <w:tc>
          <w:tcPr>
            <w:tcW w:w="787" w:type="dxa"/>
            <w:tcPrChange w:id="264" w:author="Admin" w:date="2023-07-10T23:43:00Z">
              <w:tcPr>
                <w:tcW w:w="787" w:type="dxa"/>
              </w:tcPr>
            </w:tcPrChange>
          </w:tcPr>
          <w:p w14:paraId="53EBF4E6" w14:textId="77777777" w:rsidR="00B21BFD" w:rsidRDefault="00DA3955">
            <w:pPr>
              <w:pStyle w:val="TableParagraph"/>
              <w:spacing w:before="120" w:after="120" w:line="210" w:lineRule="exact"/>
              <w:ind w:left="10"/>
              <w:jc w:val="center"/>
              <w:rPr>
                <w:sz w:val="20"/>
              </w:rPr>
              <w:pPrChange w:id="265" w:author="Admin" w:date="2023-07-10T21:30:00Z">
                <w:pPr>
                  <w:pStyle w:val="TableParagraph"/>
                  <w:spacing w:line="210" w:lineRule="exact"/>
                  <w:ind w:left="10"/>
                  <w:jc w:val="center"/>
                </w:pPr>
              </w:pPrChange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11" w:type="dxa"/>
            <w:tcPrChange w:id="266" w:author="Admin" w:date="2023-07-10T23:43:00Z">
              <w:tcPr>
                <w:tcW w:w="6911" w:type="dxa"/>
              </w:tcPr>
            </w:tcPrChange>
          </w:tcPr>
          <w:p w14:paraId="1E1F0E46" w14:textId="77777777" w:rsidR="00B21BFD" w:rsidRDefault="00DA3955">
            <w:pPr>
              <w:pStyle w:val="TableParagraph"/>
              <w:spacing w:before="120" w:after="120" w:line="210" w:lineRule="exact"/>
              <w:ind w:left="105"/>
              <w:rPr>
                <w:sz w:val="20"/>
              </w:rPr>
              <w:pPrChange w:id="267" w:author="Admin" w:date="2023-07-10T21:30:00Z">
                <w:pPr>
                  <w:pStyle w:val="TableParagraph"/>
                  <w:spacing w:line="210" w:lineRule="exact"/>
                  <w:ind w:left="105"/>
                </w:pPr>
              </w:pPrChange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SQUARE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MTR)</w:t>
            </w:r>
          </w:p>
        </w:tc>
        <w:tc>
          <w:tcPr>
            <w:tcW w:w="2180" w:type="dxa"/>
            <w:tcPrChange w:id="268" w:author="Admin" w:date="2023-07-10T23:43:00Z">
              <w:tcPr>
                <w:tcW w:w="1879" w:type="dxa"/>
              </w:tcPr>
            </w:tcPrChange>
          </w:tcPr>
          <w:p w14:paraId="28734A6E" w14:textId="77777777" w:rsidR="00B21BFD" w:rsidRPr="00A136D0" w:rsidRDefault="00A136D0">
            <w:pPr>
              <w:pStyle w:val="TableParagraph"/>
              <w:spacing w:before="120" w:after="120"/>
              <w:jc w:val="center"/>
              <w:rPr>
                <w:rFonts w:ascii="Times New Roman"/>
                <w:sz w:val="28"/>
                <w:rPrChange w:id="269" w:author="Admin" w:date="2023-07-10T21:25:00Z">
                  <w:rPr>
                    <w:rFonts w:ascii="Times New Roman"/>
                    <w:sz w:val="16"/>
                  </w:rPr>
                </w:rPrChange>
              </w:rPr>
              <w:pPrChange w:id="270" w:author="Admin" w:date="2023-07-10T21:30:00Z">
                <w:pPr>
                  <w:pStyle w:val="TableParagraph"/>
                </w:pPr>
              </w:pPrChange>
            </w:pPr>
            <w:ins w:id="271" w:author="Admin" w:date="2023-07-10T21:25:00Z">
              <w:r>
                <w:rPr>
                  <w:rFonts w:ascii="Times New Roman"/>
                  <w:sz w:val="28"/>
                </w:rPr>
                <w:t>8480</w:t>
              </w:r>
            </w:ins>
          </w:p>
        </w:tc>
      </w:tr>
      <w:tr w:rsidR="00B21BFD" w14:paraId="1808BC2A" w14:textId="77777777" w:rsidTr="000F521A">
        <w:trPr>
          <w:trHeight w:val="230"/>
          <w:trPrChange w:id="272" w:author="Admin" w:date="2023-07-10T23:43:00Z">
            <w:trPr>
              <w:trHeight w:val="230"/>
            </w:trPr>
          </w:trPrChange>
        </w:trPr>
        <w:tc>
          <w:tcPr>
            <w:tcW w:w="787" w:type="dxa"/>
            <w:tcPrChange w:id="273" w:author="Admin" w:date="2023-07-10T23:43:00Z">
              <w:tcPr>
                <w:tcW w:w="787" w:type="dxa"/>
              </w:tcPr>
            </w:tcPrChange>
          </w:tcPr>
          <w:p w14:paraId="61B5F1E4" w14:textId="77777777" w:rsidR="00B21BFD" w:rsidRDefault="00DA3955">
            <w:pPr>
              <w:pStyle w:val="TableParagraph"/>
              <w:spacing w:before="120" w:after="120" w:line="210" w:lineRule="exact"/>
              <w:ind w:left="10"/>
              <w:jc w:val="center"/>
              <w:rPr>
                <w:sz w:val="20"/>
              </w:rPr>
              <w:pPrChange w:id="274" w:author="Admin" w:date="2023-07-10T21:30:00Z">
                <w:pPr>
                  <w:pStyle w:val="TableParagraph"/>
                  <w:spacing w:line="210" w:lineRule="exact"/>
                  <w:ind w:left="10"/>
                  <w:jc w:val="center"/>
                </w:pPr>
              </w:pPrChange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11" w:type="dxa"/>
            <w:tcPrChange w:id="275" w:author="Admin" w:date="2023-07-10T23:43:00Z">
              <w:tcPr>
                <w:tcW w:w="6911" w:type="dxa"/>
              </w:tcPr>
            </w:tcPrChange>
          </w:tcPr>
          <w:p w14:paraId="1C0D97AA" w14:textId="77777777" w:rsidR="00B21BFD" w:rsidRDefault="00DA3955">
            <w:pPr>
              <w:pStyle w:val="TableParagraph"/>
              <w:spacing w:before="120" w:after="120" w:line="210" w:lineRule="exact"/>
              <w:ind w:left="105"/>
              <w:rPr>
                <w:sz w:val="20"/>
              </w:rPr>
              <w:pPrChange w:id="276" w:author="Admin" w:date="2023-07-10T21:30:00Z">
                <w:pPr>
                  <w:pStyle w:val="TableParagraph"/>
                  <w:spacing w:line="210" w:lineRule="exact"/>
                  <w:ind w:left="105"/>
                </w:pPr>
              </w:pPrChange>
            </w:pP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SIZE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 SQ</w:t>
            </w:r>
            <w:r>
              <w:rPr>
                <w:spacing w:val="2"/>
                <w:sz w:val="20"/>
              </w:rPr>
              <w:t xml:space="preserve"> </w:t>
            </w:r>
            <w:del w:id="277" w:author="Admin" w:date="2023-07-10T21:25:00Z">
              <w:r w:rsidDel="00A136D0">
                <w:rPr>
                  <w:strike/>
                  <w:sz w:val="20"/>
                </w:rPr>
                <w:delText>FT</w:delText>
              </w:r>
            </w:del>
            <w:r>
              <w:rPr>
                <w:sz w:val="20"/>
              </w:rPr>
              <w:t>MTR)</w:t>
            </w:r>
          </w:p>
        </w:tc>
        <w:tc>
          <w:tcPr>
            <w:tcW w:w="2180" w:type="dxa"/>
            <w:tcPrChange w:id="278" w:author="Admin" w:date="2023-07-10T23:43:00Z">
              <w:tcPr>
                <w:tcW w:w="1879" w:type="dxa"/>
              </w:tcPr>
            </w:tcPrChange>
          </w:tcPr>
          <w:p w14:paraId="50801472" w14:textId="77777777" w:rsidR="00A136D0" w:rsidRDefault="00A136D0">
            <w:pPr>
              <w:pStyle w:val="TableParagraph"/>
              <w:spacing w:before="120" w:after="120"/>
              <w:jc w:val="center"/>
              <w:rPr>
                <w:ins w:id="279" w:author="Admin" w:date="2023-07-10T23:42:00Z"/>
                <w:rFonts w:ascii="Times New Roman"/>
                <w:sz w:val="28"/>
              </w:rPr>
              <w:pPrChange w:id="280" w:author="Admin" w:date="2023-07-10T21:30:00Z">
                <w:pPr>
                  <w:pStyle w:val="TableParagraph"/>
                </w:pPr>
              </w:pPrChange>
            </w:pPr>
            <w:ins w:id="281" w:author="Admin" w:date="2023-07-10T21:25:00Z">
              <w:r>
                <w:rPr>
                  <w:rFonts w:ascii="Times New Roman"/>
                  <w:sz w:val="28"/>
                </w:rPr>
                <w:t>19</w:t>
              </w:r>
            </w:ins>
          </w:p>
          <w:p w14:paraId="5C9D4263" w14:textId="77777777" w:rsidR="000F521A" w:rsidRPr="00A136D0" w:rsidRDefault="000F521A">
            <w:pPr>
              <w:pStyle w:val="TableParagraph"/>
              <w:spacing w:before="120" w:after="120"/>
              <w:jc w:val="center"/>
              <w:rPr>
                <w:rFonts w:ascii="Times New Roman"/>
                <w:sz w:val="28"/>
                <w:rPrChange w:id="282" w:author="Admin" w:date="2023-07-10T21:25:00Z">
                  <w:rPr>
                    <w:rFonts w:ascii="Times New Roman"/>
                    <w:sz w:val="16"/>
                  </w:rPr>
                </w:rPrChange>
              </w:rPr>
              <w:pPrChange w:id="283" w:author="Admin" w:date="2023-07-10T23:42:00Z">
                <w:pPr>
                  <w:pStyle w:val="TableParagraph"/>
                </w:pPr>
              </w:pPrChange>
            </w:pPr>
            <w:ins w:id="284" w:author="Admin" w:date="2023-07-10T23:42:00Z">
              <w:r>
                <w:rPr>
                  <w:rFonts w:ascii="Times New Roman"/>
                  <w:sz w:val="28"/>
                </w:rPr>
                <w:t>(25x18)</w:t>
              </w:r>
            </w:ins>
          </w:p>
        </w:tc>
      </w:tr>
      <w:tr w:rsidR="00B21BFD" w14:paraId="416D1285" w14:textId="77777777" w:rsidTr="000F521A">
        <w:trPr>
          <w:trHeight w:val="460"/>
          <w:trPrChange w:id="285" w:author="Admin" w:date="2023-07-10T23:43:00Z">
            <w:trPr>
              <w:trHeight w:val="460"/>
            </w:trPr>
          </w:trPrChange>
        </w:trPr>
        <w:tc>
          <w:tcPr>
            <w:tcW w:w="787" w:type="dxa"/>
            <w:tcPrChange w:id="286" w:author="Admin" w:date="2023-07-10T23:43:00Z">
              <w:tcPr>
                <w:tcW w:w="787" w:type="dxa"/>
              </w:tcPr>
            </w:tcPrChange>
          </w:tcPr>
          <w:p w14:paraId="222755D3" w14:textId="77777777" w:rsidR="00B21BFD" w:rsidRDefault="00DA3955">
            <w:pPr>
              <w:pStyle w:val="TableParagraph"/>
              <w:spacing w:before="120" w:after="120" w:line="229" w:lineRule="exact"/>
              <w:ind w:left="10"/>
              <w:jc w:val="center"/>
              <w:rPr>
                <w:sz w:val="20"/>
              </w:rPr>
              <w:pPrChange w:id="287" w:author="Admin" w:date="2023-07-10T21:30:00Z">
                <w:pPr>
                  <w:pStyle w:val="TableParagraph"/>
                  <w:spacing w:line="229" w:lineRule="exact"/>
                  <w:ind w:left="10"/>
                  <w:jc w:val="center"/>
                </w:pPr>
              </w:pPrChange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11" w:type="dxa"/>
            <w:tcPrChange w:id="288" w:author="Admin" w:date="2023-07-10T23:43:00Z">
              <w:tcPr>
                <w:tcW w:w="6911" w:type="dxa"/>
              </w:tcPr>
            </w:tcPrChange>
          </w:tcPr>
          <w:p w14:paraId="5A144CD4" w14:textId="77777777" w:rsidR="00B21BFD" w:rsidRDefault="00DA3955">
            <w:pPr>
              <w:pStyle w:val="TableParagraph"/>
              <w:spacing w:before="120" w:after="120" w:line="230" w:lineRule="exact"/>
              <w:ind w:left="105" w:right="98"/>
              <w:rPr>
                <w:sz w:val="20"/>
              </w:rPr>
              <w:pPrChange w:id="289" w:author="Admin" w:date="2023-07-10T21:30:00Z">
                <w:pPr>
                  <w:pStyle w:val="TableParagraph"/>
                  <w:spacing w:line="230" w:lineRule="exact"/>
                  <w:ind w:left="105" w:right="98"/>
                </w:pPr>
              </w:pPrChange>
            </w:pPr>
            <w:r>
              <w:rPr>
                <w:sz w:val="20"/>
              </w:rPr>
              <w:t>NO.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LABORATORIES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LABS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SQ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MTR)</w:t>
            </w:r>
          </w:p>
        </w:tc>
        <w:tc>
          <w:tcPr>
            <w:tcW w:w="2180" w:type="dxa"/>
            <w:tcPrChange w:id="290" w:author="Admin" w:date="2023-07-10T23:43:00Z">
              <w:tcPr>
                <w:tcW w:w="1879" w:type="dxa"/>
              </w:tcPr>
            </w:tcPrChange>
          </w:tcPr>
          <w:p w14:paraId="57D43E4D" w14:textId="77777777" w:rsidR="00B21BFD" w:rsidRDefault="00DE5F12">
            <w:pPr>
              <w:pStyle w:val="TableParagraph"/>
              <w:spacing w:before="120" w:after="120"/>
              <w:jc w:val="center"/>
              <w:rPr>
                <w:ins w:id="291" w:author="Admin" w:date="2023-07-10T21:26:00Z"/>
                <w:rFonts w:ascii="Times New Roman"/>
                <w:sz w:val="28"/>
              </w:rPr>
              <w:pPrChange w:id="292" w:author="Admin" w:date="2023-07-10T21:30:00Z">
                <w:pPr>
                  <w:pStyle w:val="TableParagraph"/>
                </w:pPr>
              </w:pPrChange>
            </w:pPr>
            <w:ins w:id="293" w:author="Admin" w:date="2023-07-10T21:26:00Z">
              <w:r>
                <w:rPr>
                  <w:rFonts w:ascii="Times New Roman"/>
                  <w:sz w:val="28"/>
                </w:rPr>
                <w:t>5</w:t>
              </w:r>
              <w:r w:rsidR="00A136D0">
                <w:rPr>
                  <w:rFonts w:ascii="Times New Roman"/>
                  <w:sz w:val="28"/>
                </w:rPr>
                <w:t xml:space="preserve"> Labs </w:t>
              </w:r>
            </w:ins>
          </w:p>
          <w:p w14:paraId="0466EF49" w14:textId="77777777" w:rsidR="00A136D0" w:rsidRDefault="00A136D0">
            <w:pPr>
              <w:pStyle w:val="TableParagraph"/>
              <w:spacing w:before="120" w:after="120"/>
              <w:rPr>
                <w:ins w:id="294" w:author="Admin" w:date="2023-07-10T21:27:00Z"/>
                <w:rFonts w:ascii="Times New Roman"/>
                <w:sz w:val="28"/>
              </w:rPr>
              <w:pPrChange w:id="295" w:author="Admin" w:date="2023-07-10T21:30:00Z">
                <w:pPr>
                  <w:pStyle w:val="TableParagraph"/>
                </w:pPr>
              </w:pPrChange>
            </w:pPr>
            <w:ins w:id="296" w:author="Admin" w:date="2023-07-10T21:26:00Z">
              <w:r>
                <w:rPr>
                  <w:rFonts w:ascii="Times New Roman"/>
                  <w:sz w:val="28"/>
                </w:rPr>
                <w:t>(</w:t>
              </w:r>
              <w:proofErr w:type="spellStart"/>
              <w:r>
                <w:rPr>
                  <w:rFonts w:ascii="Times New Roman"/>
                  <w:sz w:val="28"/>
                </w:rPr>
                <w:t>Comp</w:t>
              </w:r>
            </w:ins>
            <w:ins w:id="297" w:author="Admin" w:date="2023-07-10T21:27:00Z">
              <w:r>
                <w:rPr>
                  <w:rFonts w:ascii="Times New Roman"/>
                  <w:sz w:val="28"/>
                </w:rPr>
                <w:t>.</w:t>
              </w:r>
            </w:ins>
            <w:ins w:id="298" w:author="Admin" w:date="2023-07-10T21:26:00Z">
              <w:r>
                <w:rPr>
                  <w:rFonts w:ascii="Times New Roman"/>
                  <w:sz w:val="28"/>
                </w:rPr>
                <w:t>Lab</w:t>
              </w:r>
            </w:ins>
            <w:proofErr w:type="spellEnd"/>
            <w:ins w:id="299" w:author="Admin" w:date="2023-07-10T21:27:00Z">
              <w:r>
                <w:rPr>
                  <w:rFonts w:ascii="Times New Roman"/>
                  <w:sz w:val="28"/>
                </w:rPr>
                <w:t xml:space="preserve"> -  </w:t>
              </w:r>
            </w:ins>
            <w:ins w:id="300" w:author="Admin" w:date="2023-07-10T23:44:00Z">
              <w:r w:rsidR="000F521A">
                <w:rPr>
                  <w:rFonts w:ascii="Times New Roman"/>
                  <w:sz w:val="28"/>
                </w:rPr>
                <w:t>51</w:t>
              </w:r>
            </w:ins>
            <w:ins w:id="301" w:author="Admin" w:date="2023-07-10T21:27:00Z">
              <w:r>
                <w:rPr>
                  <w:rFonts w:ascii="Times New Roman"/>
                  <w:sz w:val="28"/>
                </w:rPr>
                <w:t>,</w:t>
              </w:r>
            </w:ins>
          </w:p>
          <w:p w14:paraId="7BF678CA" w14:textId="77777777" w:rsidR="00A136D0" w:rsidRDefault="00A136D0">
            <w:pPr>
              <w:pStyle w:val="TableParagraph"/>
              <w:spacing w:before="120" w:after="120"/>
              <w:rPr>
                <w:ins w:id="302" w:author="Admin" w:date="2023-07-10T21:27:00Z"/>
                <w:rFonts w:ascii="Times New Roman"/>
                <w:sz w:val="28"/>
              </w:rPr>
              <w:pPrChange w:id="303" w:author="Admin" w:date="2023-07-10T21:30:00Z">
                <w:pPr>
                  <w:pStyle w:val="TableParagraph"/>
                </w:pPr>
              </w:pPrChange>
            </w:pPr>
            <w:ins w:id="304" w:author="Admin" w:date="2023-07-10T21:27:00Z">
              <w:r>
                <w:rPr>
                  <w:rFonts w:ascii="Times New Roman"/>
                  <w:sz w:val="28"/>
                </w:rPr>
                <w:t>B</w:t>
              </w:r>
            </w:ins>
            <w:ins w:id="305" w:author="Admin" w:date="2023-07-10T21:28:00Z">
              <w:r>
                <w:rPr>
                  <w:rFonts w:ascii="Times New Roman"/>
                  <w:sz w:val="28"/>
                </w:rPr>
                <w:t>io</w:t>
              </w:r>
            </w:ins>
            <w:ins w:id="306" w:author="Admin" w:date="2023-07-10T21:27:00Z">
              <w:r>
                <w:rPr>
                  <w:rFonts w:ascii="Times New Roman"/>
                  <w:sz w:val="28"/>
                </w:rPr>
                <w:t>. Lab</w:t>
              </w:r>
            </w:ins>
            <w:ins w:id="307" w:author="Admin" w:date="2023-07-10T23:46:00Z">
              <w:r w:rsidR="000F521A">
                <w:rPr>
                  <w:rFonts w:ascii="Times New Roman"/>
                  <w:sz w:val="28"/>
                </w:rPr>
                <w:t xml:space="preserve"> </w:t>
              </w:r>
            </w:ins>
            <w:ins w:id="308" w:author="Admin" w:date="2023-07-10T21:27:00Z">
              <w:r>
                <w:rPr>
                  <w:rFonts w:ascii="Times New Roman"/>
                  <w:sz w:val="28"/>
                </w:rPr>
                <w:t xml:space="preserve">-   </w:t>
              </w:r>
            </w:ins>
            <w:ins w:id="309" w:author="Admin" w:date="2023-07-10T23:44:00Z">
              <w:r w:rsidR="000F521A">
                <w:rPr>
                  <w:rFonts w:ascii="Times New Roman"/>
                  <w:sz w:val="28"/>
                </w:rPr>
                <w:t>42</w:t>
              </w:r>
            </w:ins>
            <w:ins w:id="310" w:author="Admin" w:date="2023-07-10T21:27:00Z">
              <w:r>
                <w:rPr>
                  <w:rFonts w:ascii="Times New Roman"/>
                  <w:sz w:val="28"/>
                </w:rPr>
                <w:t>,</w:t>
              </w:r>
            </w:ins>
          </w:p>
          <w:p w14:paraId="3984E335" w14:textId="77777777" w:rsidR="00A136D0" w:rsidRDefault="00A136D0">
            <w:pPr>
              <w:pStyle w:val="TableParagraph"/>
              <w:spacing w:before="120" w:after="120"/>
              <w:rPr>
                <w:ins w:id="311" w:author="Admin" w:date="2023-07-10T21:27:00Z"/>
                <w:rFonts w:ascii="Times New Roman"/>
                <w:sz w:val="28"/>
              </w:rPr>
              <w:pPrChange w:id="312" w:author="Admin" w:date="2023-07-10T21:30:00Z">
                <w:pPr>
                  <w:pStyle w:val="TableParagraph"/>
                </w:pPr>
              </w:pPrChange>
            </w:pPr>
            <w:ins w:id="313" w:author="Admin" w:date="2023-07-10T21:27:00Z">
              <w:r>
                <w:rPr>
                  <w:rFonts w:ascii="Times New Roman"/>
                  <w:sz w:val="28"/>
                </w:rPr>
                <w:t xml:space="preserve">Chem. Lab-  </w:t>
              </w:r>
            </w:ins>
            <w:ins w:id="314" w:author="Admin" w:date="2023-07-10T21:28:00Z">
              <w:r>
                <w:rPr>
                  <w:rFonts w:ascii="Times New Roman"/>
                  <w:sz w:val="28"/>
                </w:rPr>
                <w:t xml:space="preserve"> </w:t>
              </w:r>
            </w:ins>
            <w:ins w:id="315" w:author="Admin" w:date="2023-07-10T23:45:00Z">
              <w:r w:rsidR="000F521A">
                <w:rPr>
                  <w:rFonts w:ascii="Times New Roman"/>
                  <w:sz w:val="28"/>
                </w:rPr>
                <w:t>99</w:t>
              </w:r>
            </w:ins>
            <w:ins w:id="316" w:author="Admin" w:date="2023-07-10T21:27:00Z">
              <w:r>
                <w:rPr>
                  <w:rFonts w:ascii="Times New Roman"/>
                  <w:sz w:val="28"/>
                </w:rPr>
                <w:t>,</w:t>
              </w:r>
            </w:ins>
          </w:p>
          <w:p w14:paraId="3A0D2B9D" w14:textId="77777777" w:rsidR="00DE5F12" w:rsidRDefault="00A136D0">
            <w:pPr>
              <w:pStyle w:val="TableParagraph"/>
              <w:spacing w:before="120" w:after="120"/>
              <w:rPr>
                <w:ins w:id="317" w:author="Admin" w:date="2023-07-10T23:39:00Z"/>
                <w:rFonts w:ascii="Times New Roman"/>
                <w:sz w:val="28"/>
              </w:rPr>
              <w:pPrChange w:id="318" w:author="Admin" w:date="2023-07-10T21:30:00Z">
                <w:pPr>
                  <w:pStyle w:val="TableParagraph"/>
                </w:pPr>
              </w:pPrChange>
            </w:pPr>
            <w:proofErr w:type="spellStart"/>
            <w:ins w:id="319" w:author="Admin" w:date="2023-07-10T21:27:00Z">
              <w:r>
                <w:rPr>
                  <w:rFonts w:ascii="Times New Roman"/>
                  <w:sz w:val="28"/>
                </w:rPr>
                <w:t>Phy</w:t>
              </w:r>
              <w:proofErr w:type="spellEnd"/>
              <w:r>
                <w:rPr>
                  <w:rFonts w:ascii="Times New Roman"/>
                  <w:sz w:val="28"/>
                </w:rPr>
                <w:t xml:space="preserve">. Lab-   </w:t>
              </w:r>
            </w:ins>
            <w:ins w:id="320" w:author="Admin" w:date="2023-07-10T23:46:00Z">
              <w:r w:rsidR="000F521A">
                <w:rPr>
                  <w:rFonts w:ascii="Times New Roman"/>
                  <w:sz w:val="28"/>
                </w:rPr>
                <w:t>68</w:t>
              </w:r>
            </w:ins>
            <w:ins w:id="321" w:author="Admin" w:date="2023-07-10T23:39:00Z">
              <w:r w:rsidR="00DE5F12">
                <w:rPr>
                  <w:rFonts w:ascii="Times New Roman"/>
                  <w:sz w:val="28"/>
                </w:rPr>
                <w:t>,</w:t>
              </w:r>
            </w:ins>
          </w:p>
          <w:p w14:paraId="264F0B31" w14:textId="77777777" w:rsidR="00A136D0" w:rsidRPr="00A136D0" w:rsidRDefault="00DE5F12">
            <w:pPr>
              <w:pStyle w:val="TableParagraph"/>
              <w:spacing w:before="120" w:after="120"/>
              <w:rPr>
                <w:rFonts w:ascii="Times New Roman"/>
                <w:sz w:val="28"/>
                <w:rPrChange w:id="322" w:author="Admin" w:date="2023-07-10T21:25:00Z">
                  <w:rPr>
                    <w:rFonts w:ascii="Times New Roman"/>
                    <w:sz w:val="18"/>
                  </w:rPr>
                </w:rPrChange>
              </w:rPr>
              <w:pPrChange w:id="323" w:author="Admin" w:date="2023-07-10T23:48:00Z">
                <w:pPr>
                  <w:pStyle w:val="TableParagraph"/>
                </w:pPr>
              </w:pPrChange>
            </w:pPr>
            <w:ins w:id="324" w:author="Admin" w:date="2023-07-10T23:39:00Z">
              <w:r>
                <w:rPr>
                  <w:rFonts w:ascii="Times New Roman"/>
                  <w:sz w:val="28"/>
                </w:rPr>
                <w:t>Math Lab</w:t>
              </w:r>
            </w:ins>
            <w:ins w:id="325" w:author="Admin" w:date="2023-07-10T23:46:00Z">
              <w:r w:rsidR="000F521A">
                <w:rPr>
                  <w:rFonts w:ascii="Times New Roman"/>
                  <w:sz w:val="28"/>
                </w:rPr>
                <w:t xml:space="preserve"> </w:t>
              </w:r>
            </w:ins>
            <w:ins w:id="326" w:author="Admin" w:date="2023-07-10T23:39:00Z">
              <w:r>
                <w:rPr>
                  <w:rFonts w:ascii="Times New Roman"/>
                  <w:sz w:val="28"/>
                </w:rPr>
                <w:t>-</w:t>
              </w:r>
            </w:ins>
            <w:ins w:id="327" w:author="Admin" w:date="2023-07-10T23:46:00Z">
              <w:r w:rsidR="000F521A">
                <w:rPr>
                  <w:rFonts w:ascii="Times New Roman"/>
                  <w:sz w:val="28"/>
                </w:rPr>
                <w:t xml:space="preserve"> </w:t>
              </w:r>
            </w:ins>
            <w:ins w:id="328" w:author="Admin" w:date="2023-07-10T23:47:00Z">
              <w:r w:rsidR="000F521A">
                <w:rPr>
                  <w:rFonts w:ascii="Times New Roman"/>
                  <w:sz w:val="28"/>
                </w:rPr>
                <w:t>40</w:t>
              </w:r>
            </w:ins>
            <w:ins w:id="329" w:author="Admin" w:date="2023-07-10T23:39:00Z">
              <w:r>
                <w:rPr>
                  <w:rFonts w:ascii="Times New Roman"/>
                  <w:sz w:val="28"/>
                </w:rPr>
                <w:t xml:space="preserve"> </w:t>
              </w:r>
            </w:ins>
            <w:ins w:id="330" w:author="Admin" w:date="2023-07-10T21:26:00Z">
              <w:r w:rsidR="00A136D0">
                <w:rPr>
                  <w:rFonts w:ascii="Times New Roman"/>
                  <w:sz w:val="28"/>
                </w:rPr>
                <w:t>)</w:t>
              </w:r>
            </w:ins>
          </w:p>
        </w:tc>
      </w:tr>
      <w:tr w:rsidR="00B21BFD" w14:paraId="56F8CE40" w14:textId="77777777" w:rsidTr="000F521A">
        <w:trPr>
          <w:trHeight w:val="230"/>
          <w:trPrChange w:id="331" w:author="Admin" w:date="2023-07-10T23:43:00Z">
            <w:trPr>
              <w:trHeight w:val="230"/>
            </w:trPr>
          </w:trPrChange>
        </w:trPr>
        <w:tc>
          <w:tcPr>
            <w:tcW w:w="787" w:type="dxa"/>
            <w:tcPrChange w:id="332" w:author="Admin" w:date="2023-07-10T23:43:00Z">
              <w:tcPr>
                <w:tcW w:w="787" w:type="dxa"/>
              </w:tcPr>
            </w:tcPrChange>
          </w:tcPr>
          <w:p w14:paraId="106C493E" w14:textId="77777777" w:rsidR="00B21BFD" w:rsidRDefault="00DA3955">
            <w:pPr>
              <w:pStyle w:val="TableParagraph"/>
              <w:spacing w:before="120" w:after="120" w:line="210" w:lineRule="exact"/>
              <w:ind w:left="10"/>
              <w:jc w:val="center"/>
              <w:rPr>
                <w:sz w:val="20"/>
              </w:rPr>
              <w:pPrChange w:id="333" w:author="Admin" w:date="2023-07-10T21:30:00Z">
                <w:pPr>
                  <w:pStyle w:val="TableParagraph"/>
                  <w:spacing w:line="210" w:lineRule="exact"/>
                  <w:ind w:left="10"/>
                  <w:jc w:val="center"/>
                </w:pPr>
              </w:pPrChange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11" w:type="dxa"/>
            <w:tcPrChange w:id="334" w:author="Admin" w:date="2023-07-10T23:43:00Z">
              <w:tcPr>
                <w:tcW w:w="6911" w:type="dxa"/>
              </w:tcPr>
            </w:tcPrChange>
          </w:tcPr>
          <w:p w14:paraId="25428998" w14:textId="77777777" w:rsidR="00B21BFD" w:rsidRDefault="00DA3955">
            <w:pPr>
              <w:pStyle w:val="TableParagraph"/>
              <w:spacing w:before="120" w:after="120" w:line="210" w:lineRule="exact"/>
              <w:ind w:left="105"/>
              <w:rPr>
                <w:sz w:val="20"/>
              </w:rPr>
              <w:pPrChange w:id="335" w:author="Admin" w:date="2023-07-10T21:30:00Z">
                <w:pPr>
                  <w:pStyle w:val="TableParagraph"/>
                  <w:spacing w:line="210" w:lineRule="exact"/>
                  <w:ind w:left="105"/>
                </w:pPr>
              </w:pPrChange>
            </w:pPr>
            <w:r>
              <w:rPr>
                <w:sz w:val="20"/>
              </w:rPr>
              <w:t>INTERNET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(Y/N)</w:t>
            </w:r>
          </w:p>
        </w:tc>
        <w:tc>
          <w:tcPr>
            <w:tcW w:w="2180" w:type="dxa"/>
            <w:tcPrChange w:id="336" w:author="Admin" w:date="2023-07-10T23:43:00Z">
              <w:tcPr>
                <w:tcW w:w="1879" w:type="dxa"/>
              </w:tcPr>
            </w:tcPrChange>
          </w:tcPr>
          <w:p w14:paraId="04A55D4C" w14:textId="77777777" w:rsidR="00B21BFD" w:rsidRPr="00701A0E" w:rsidRDefault="00701A0E">
            <w:pPr>
              <w:pStyle w:val="TableParagraph"/>
              <w:spacing w:before="120" w:after="120"/>
              <w:jc w:val="center"/>
              <w:rPr>
                <w:rFonts w:ascii="Times New Roman"/>
                <w:sz w:val="28"/>
                <w:rPrChange w:id="337" w:author="Admin" w:date="2023-07-10T23:21:00Z">
                  <w:rPr>
                    <w:rFonts w:ascii="Times New Roman"/>
                    <w:sz w:val="16"/>
                  </w:rPr>
                </w:rPrChange>
              </w:rPr>
              <w:pPrChange w:id="338" w:author="Admin" w:date="2023-07-10T23:22:00Z">
                <w:pPr>
                  <w:pStyle w:val="TableParagraph"/>
                </w:pPr>
              </w:pPrChange>
            </w:pPr>
            <w:ins w:id="339" w:author="Admin" w:date="2023-07-10T23:21:00Z">
              <w:r>
                <w:rPr>
                  <w:rFonts w:ascii="Times New Roman"/>
                  <w:sz w:val="28"/>
                </w:rPr>
                <w:t>Yes</w:t>
              </w:r>
            </w:ins>
          </w:p>
        </w:tc>
      </w:tr>
      <w:tr w:rsidR="00B21BFD" w14:paraId="37E3E0FD" w14:textId="77777777" w:rsidTr="000F521A">
        <w:trPr>
          <w:trHeight w:val="230"/>
          <w:trPrChange w:id="340" w:author="Admin" w:date="2023-07-10T23:43:00Z">
            <w:trPr>
              <w:trHeight w:val="230"/>
            </w:trPr>
          </w:trPrChange>
        </w:trPr>
        <w:tc>
          <w:tcPr>
            <w:tcW w:w="787" w:type="dxa"/>
            <w:tcPrChange w:id="341" w:author="Admin" w:date="2023-07-10T23:43:00Z">
              <w:tcPr>
                <w:tcW w:w="787" w:type="dxa"/>
              </w:tcPr>
            </w:tcPrChange>
          </w:tcPr>
          <w:p w14:paraId="220D5C72" w14:textId="77777777" w:rsidR="00B21BFD" w:rsidRDefault="00DA3955">
            <w:pPr>
              <w:pStyle w:val="TableParagraph"/>
              <w:spacing w:before="120" w:after="120" w:line="210" w:lineRule="exact"/>
              <w:ind w:left="10"/>
              <w:jc w:val="center"/>
              <w:rPr>
                <w:sz w:val="20"/>
              </w:rPr>
              <w:pPrChange w:id="342" w:author="Admin" w:date="2023-07-10T21:30:00Z">
                <w:pPr>
                  <w:pStyle w:val="TableParagraph"/>
                  <w:spacing w:line="210" w:lineRule="exact"/>
                  <w:ind w:left="10"/>
                  <w:jc w:val="center"/>
                </w:pPr>
              </w:pPrChange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11" w:type="dxa"/>
            <w:tcPrChange w:id="343" w:author="Admin" w:date="2023-07-10T23:43:00Z">
              <w:tcPr>
                <w:tcW w:w="6911" w:type="dxa"/>
              </w:tcPr>
            </w:tcPrChange>
          </w:tcPr>
          <w:p w14:paraId="75A04A2B" w14:textId="77777777" w:rsidR="00B21BFD" w:rsidRDefault="00DA3955">
            <w:pPr>
              <w:pStyle w:val="TableParagraph"/>
              <w:spacing w:before="120" w:after="120" w:line="210" w:lineRule="exact"/>
              <w:ind w:left="105"/>
              <w:rPr>
                <w:sz w:val="20"/>
              </w:rPr>
              <w:pPrChange w:id="344" w:author="Admin" w:date="2023-07-10T21:30:00Z">
                <w:pPr>
                  <w:pStyle w:val="TableParagraph"/>
                  <w:spacing w:line="210" w:lineRule="exact"/>
                  <w:ind w:left="105"/>
                </w:pPr>
              </w:pPrChange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GIRLS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TOILETS</w:t>
            </w:r>
          </w:p>
        </w:tc>
        <w:tc>
          <w:tcPr>
            <w:tcW w:w="2180" w:type="dxa"/>
            <w:tcPrChange w:id="345" w:author="Admin" w:date="2023-07-10T23:43:00Z">
              <w:tcPr>
                <w:tcW w:w="1879" w:type="dxa"/>
              </w:tcPr>
            </w:tcPrChange>
          </w:tcPr>
          <w:p w14:paraId="214A3BC6" w14:textId="77777777" w:rsidR="00B21BFD" w:rsidRPr="00701A0E" w:rsidRDefault="00DE5F12">
            <w:pPr>
              <w:pStyle w:val="TableParagraph"/>
              <w:spacing w:before="120" w:after="120"/>
              <w:jc w:val="center"/>
              <w:rPr>
                <w:rFonts w:ascii="Times New Roman"/>
                <w:sz w:val="28"/>
                <w:rPrChange w:id="346" w:author="Admin" w:date="2023-07-10T23:22:00Z">
                  <w:rPr>
                    <w:rFonts w:ascii="Times New Roman"/>
                    <w:sz w:val="16"/>
                  </w:rPr>
                </w:rPrChange>
              </w:rPr>
              <w:pPrChange w:id="347" w:author="Admin" w:date="2023-07-10T23:22:00Z">
                <w:pPr>
                  <w:pStyle w:val="TableParagraph"/>
                </w:pPr>
              </w:pPrChange>
            </w:pPr>
            <w:ins w:id="348" w:author="Admin" w:date="2023-07-10T23:40:00Z">
              <w:r>
                <w:rPr>
                  <w:rFonts w:ascii="Times New Roman"/>
                  <w:sz w:val="28"/>
                </w:rPr>
                <w:t>7</w:t>
              </w:r>
            </w:ins>
          </w:p>
        </w:tc>
      </w:tr>
      <w:tr w:rsidR="00B21BFD" w14:paraId="162C4D1E" w14:textId="77777777" w:rsidTr="000F521A">
        <w:trPr>
          <w:trHeight w:val="230"/>
          <w:trPrChange w:id="349" w:author="Admin" w:date="2023-07-10T23:43:00Z">
            <w:trPr>
              <w:trHeight w:val="230"/>
            </w:trPr>
          </w:trPrChange>
        </w:trPr>
        <w:tc>
          <w:tcPr>
            <w:tcW w:w="787" w:type="dxa"/>
            <w:tcPrChange w:id="350" w:author="Admin" w:date="2023-07-10T23:43:00Z">
              <w:tcPr>
                <w:tcW w:w="787" w:type="dxa"/>
              </w:tcPr>
            </w:tcPrChange>
          </w:tcPr>
          <w:p w14:paraId="3C3B1D61" w14:textId="77777777" w:rsidR="00B21BFD" w:rsidRDefault="00DA3955">
            <w:pPr>
              <w:pStyle w:val="TableParagraph"/>
              <w:spacing w:before="120" w:after="120" w:line="210" w:lineRule="exact"/>
              <w:ind w:left="10"/>
              <w:jc w:val="center"/>
              <w:rPr>
                <w:sz w:val="20"/>
              </w:rPr>
              <w:pPrChange w:id="351" w:author="Admin" w:date="2023-07-10T21:30:00Z">
                <w:pPr>
                  <w:pStyle w:val="TableParagraph"/>
                  <w:spacing w:line="210" w:lineRule="exact"/>
                  <w:ind w:left="10"/>
                  <w:jc w:val="center"/>
                </w:pPr>
              </w:pPrChange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11" w:type="dxa"/>
            <w:tcPrChange w:id="352" w:author="Admin" w:date="2023-07-10T23:43:00Z">
              <w:tcPr>
                <w:tcW w:w="6911" w:type="dxa"/>
              </w:tcPr>
            </w:tcPrChange>
          </w:tcPr>
          <w:p w14:paraId="42E2F96A" w14:textId="77777777" w:rsidR="00B21BFD" w:rsidRDefault="00DA3955">
            <w:pPr>
              <w:pStyle w:val="TableParagraph"/>
              <w:spacing w:before="120" w:after="120" w:line="210" w:lineRule="exact"/>
              <w:ind w:left="105"/>
              <w:rPr>
                <w:sz w:val="20"/>
              </w:rPr>
              <w:pPrChange w:id="353" w:author="Admin" w:date="2023-07-10T21:30:00Z">
                <w:pPr>
                  <w:pStyle w:val="TableParagraph"/>
                  <w:spacing w:line="210" w:lineRule="exact"/>
                  <w:ind w:left="105"/>
                </w:pPr>
              </w:pPrChange>
            </w:pP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BOYS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TOILETS</w:t>
            </w:r>
          </w:p>
        </w:tc>
        <w:tc>
          <w:tcPr>
            <w:tcW w:w="2180" w:type="dxa"/>
            <w:tcPrChange w:id="354" w:author="Admin" w:date="2023-07-10T23:43:00Z">
              <w:tcPr>
                <w:tcW w:w="1879" w:type="dxa"/>
              </w:tcPr>
            </w:tcPrChange>
          </w:tcPr>
          <w:p w14:paraId="188735EC" w14:textId="77777777" w:rsidR="00B21BFD" w:rsidRDefault="00DE5F12">
            <w:pPr>
              <w:pStyle w:val="TableParagraph"/>
              <w:spacing w:before="120" w:after="120"/>
              <w:jc w:val="center"/>
              <w:rPr>
                <w:rFonts w:ascii="Times New Roman"/>
                <w:sz w:val="16"/>
              </w:rPr>
              <w:pPrChange w:id="355" w:author="Admin" w:date="2023-07-10T23:35:00Z">
                <w:pPr>
                  <w:pStyle w:val="TableParagraph"/>
                </w:pPr>
              </w:pPrChange>
            </w:pPr>
            <w:ins w:id="356" w:author="Admin" w:date="2023-07-10T23:35:00Z">
              <w:r w:rsidRPr="001D7E7E">
                <w:rPr>
                  <w:rFonts w:ascii="Times New Roman"/>
                  <w:sz w:val="28"/>
                </w:rPr>
                <w:t>1</w:t>
              </w:r>
            </w:ins>
            <w:ins w:id="357" w:author="Admin" w:date="2023-07-10T23:37:00Z">
              <w:r>
                <w:rPr>
                  <w:rFonts w:ascii="Times New Roman"/>
                  <w:sz w:val="28"/>
                </w:rPr>
                <w:t>6</w:t>
              </w:r>
            </w:ins>
          </w:p>
        </w:tc>
      </w:tr>
      <w:tr w:rsidR="00B21BFD" w14:paraId="3E9DF1B1" w14:textId="77777777" w:rsidTr="000F521A">
        <w:trPr>
          <w:trHeight w:val="460"/>
          <w:trPrChange w:id="358" w:author="Admin" w:date="2023-07-10T23:43:00Z">
            <w:trPr>
              <w:trHeight w:val="460"/>
            </w:trPr>
          </w:trPrChange>
        </w:trPr>
        <w:tc>
          <w:tcPr>
            <w:tcW w:w="787" w:type="dxa"/>
            <w:tcPrChange w:id="359" w:author="Admin" w:date="2023-07-10T23:43:00Z">
              <w:tcPr>
                <w:tcW w:w="787" w:type="dxa"/>
              </w:tcPr>
            </w:tcPrChange>
          </w:tcPr>
          <w:p w14:paraId="3C973C15" w14:textId="77777777" w:rsidR="00B21BFD" w:rsidRDefault="00DA3955">
            <w:pPr>
              <w:pStyle w:val="TableParagraph"/>
              <w:spacing w:before="120" w:after="120" w:line="229" w:lineRule="exact"/>
              <w:ind w:left="10"/>
              <w:jc w:val="center"/>
              <w:rPr>
                <w:sz w:val="20"/>
              </w:rPr>
              <w:pPrChange w:id="360" w:author="Admin" w:date="2023-07-10T21:30:00Z">
                <w:pPr>
                  <w:pStyle w:val="TableParagraph"/>
                  <w:spacing w:line="229" w:lineRule="exact"/>
                  <w:ind w:left="10"/>
                  <w:jc w:val="center"/>
                </w:pPr>
              </w:pPrChange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11" w:type="dxa"/>
            <w:tcPrChange w:id="361" w:author="Admin" w:date="2023-07-10T23:43:00Z">
              <w:tcPr>
                <w:tcW w:w="6911" w:type="dxa"/>
              </w:tcPr>
            </w:tcPrChange>
          </w:tcPr>
          <w:p w14:paraId="10E8D6B6" w14:textId="77777777" w:rsidR="00B21BFD" w:rsidRDefault="00DA3955">
            <w:pPr>
              <w:pStyle w:val="TableParagraph"/>
              <w:spacing w:before="120" w:after="120" w:line="230" w:lineRule="exact"/>
              <w:ind w:left="105"/>
              <w:rPr>
                <w:sz w:val="20"/>
              </w:rPr>
              <w:pPrChange w:id="362" w:author="Admin" w:date="2023-07-10T21:30:00Z">
                <w:pPr>
                  <w:pStyle w:val="TableParagraph"/>
                  <w:spacing w:line="230" w:lineRule="exact"/>
                  <w:ind w:left="105"/>
                </w:pPr>
              </w:pPrChange>
            </w:pPr>
            <w:r>
              <w:rPr>
                <w:color w:val="212121"/>
                <w:sz w:val="20"/>
              </w:rPr>
              <w:t>LINK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YOUTUBE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VIDEO</w:t>
            </w:r>
            <w:r>
              <w:rPr>
                <w:color w:val="212121"/>
                <w:spacing w:val="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INSPECTION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SCHOOL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COVERING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INFRASTRUCTURE OF THE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SCHOOL</w:t>
            </w:r>
          </w:p>
        </w:tc>
        <w:tc>
          <w:tcPr>
            <w:tcW w:w="2180" w:type="dxa"/>
            <w:tcPrChange w:id="363" w:author="Admin" w:date="2023-07-10T23:43:00Z">
              <w:tcPr>
                <w:tcW w:w="1879" w:type="dxa"/>
              </w:tcPr>
            </w:tcPrChange>
          </w:tcPr>
          <w:p w14:paraId="4F81B8DE" w14:textId="77777777" w:rsidR="00B21BFD" w:rsidRDefault="00DE5F12">
            <w:pPr>
              <w:pStyle w:val="TableParagraph"/>
              <w:spacing w:before="120" w:after="120"/>
              <w:jc w:val="center"/>
              <w:rPr>
                <w:rFonts w:ascii="Times New Roman"/>
                <w:sz w:val="18"/>
              </w:rPr>
              <w:pPrChange w:id="364" w:author="Admin" w:date="2023-07-10T23:35:00Z">
                <w:pPr>
                  <w:pStyle w:val="TableParagraph"/>
                </w:pPr>
              </w:pPrChange>
            </w:pPr>
            <w:ins w:id="365" w:author="Admin" w:date="2023-07-10T23:38:00Z">
              <w:r>
                <w:rPr>
                  <w:rFonts w:ascii="Times New Roman"/>
                  <w:sz w:val="28"/>
                </w:rPr>
                <w:t>Link</w:t>
              </w:r>
            </w:ins>
          </w:p>
        </w:tc>
      </w:tr>
    </w:tbl>
    <w:p w14:paraId="4C4DF35C" w14:textId="77777777" w:rsidR="00DA3955" w:rsidRDefault="00DA3955"/>
    <w:sectPr w:rsidR="00DA3955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  <w15:person w15:author="sumit sharma">
    <w15:presenceInfo w15:providerId="Windows Live" w15:userId="e190e496aa4cc6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FD"/>
    <w:rsid w:val="00081B06"/>
    <w:rsid w:val="000C1F0E"/>
    <w:rsid w:val="000F521A"/>
    <w:rsid w:val="003F1D68"/>
    <w:rsid w:val="00701A0E"/>
    <w:rsid w:val="00750E38"/>
    <w:rsid w:val="00A136D0"/>
    <w:rsid w:val="00B21BFD"/>
    <w:rsid w:val="00DA3955"/>
    <w:rsid w:val="00DE5F12"/>
    <w:rsid w:val="00F2776A"/>
    <w:rsid w:val="00F9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A711"/>
  <w15:docId w15:val="{297AA795-5541-49BC-A3CC-C3939EC4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1"/>
      <w:ind w:right="213"/>
      <w:jc w:val="right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77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sumit sharma</cp:lastModifiedBy>
  <cp:revision>2</cp:revision>
  <dcterms:created xsi:type="dcterms:W3CDTF">2023-07-11T02:06:00Z</dcterms:created>
  <dcterms:modified xsi:type="dcterms:W3CDTF">2023-07-11T02:06:00Z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2023-07-10T00:00:00Z</vt:filetime>
  </property>
</Properties>
</file>